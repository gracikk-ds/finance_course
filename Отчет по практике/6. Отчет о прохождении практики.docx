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auto"/>
          <w:sz w:val="24"/>
          <w:szCs w:val="20"/>
        </w:rPr>
        <w:id w:val="-1698697790"/>
        <w:docPartObj>
          <w:docPartGallery w:val="Table of Contents"/>
          <w:docPartUnique/>
        </w:docPartObj>
      </w:sdtPr>
      <w:sdtEndPr>
        <w:rPr>
          <w:b/>
          <w:bCs/>
        </w:rPr>
      </w:sdtEndPr>
      <w:sdtContent>
        <w:p w14:paraId="05EEAA44" w14:textId="77777777" w:rsidR="005A7D26" w:rsidRPr="003C4F33" w:rsidRDefault="005A7D26" w:rsidP="0080108F">
          <w:pPr>
            <w:pStyle w:val="a3"/>
            <w:jc w:val="center"/>
            <w:rPr>
              <w:rFonts w:ascii="Times New Roman" w:hAnsi="Times New Roman" w:cs="Times New Roman"/>
              <w:b/>
              <w:bCs/>
              <w:color w:val="000000" w:themeColor="text1"/>
            </w:rPr>
          </w:pPr>
          <w:r w:rsidRPr="003C4F33">
            <w:rPr>
              <w:rFonts w:ascii="Times New Roman" w:hAnsi="Times New Roman" w:cs="Times New Roman"/>
              <w:b/>
              <w:bCs/>
              <w:color w:val="000000" w:themeColor="text1"/>
            </w:rPr>
            <w:t>Оглавление</w:t>
          </w:r>
        </w:p>
        <w:p w14:paraId="4E7EC976" w14:textId="74817343" w:rsidR="00336447" w:rsidRPr="003C4F33" w:rsidRDefault="005A7D26">
          <w:pPr>
            <w:pStyle w:val="12"/>
            <w:tabs>
              <w:tab w:val="right" w:leader="dot" w:pos="9345"/>
            </w:tabs>
            <w:rPr>
              <w:rFonts w:eastAsiaTheme="minorEastAsia"/>
              <w:noProof/>
              <w:sz w:val="28"/>
              <w:szCs w:val="28"/>
            </w:rPr>
          </w:pPr>
          <w:r w:rsidRPr="003C4F33">
            <w:rPr>
              <w:sz w:val="28"/>
              <w:szCs w:val="28"/>
            </w:rPr>
            <w:fldChar w:fldCharType="begin"/>
          </w:r>
          <w:r w:rsidRPr="003C4F33">
            <w:rPr>
              <w:sz w:val="28"/>
              <w:szCs w:val="28"/>
            </w:rPr>
            <w:instrText xml:space="preserve"> TOC \o "1-3" \h \z \u </w:instrText>
          </w:r>
          <w:r w:rsidRPr="003C4F33">
            <w:rPr>
              <w:sz w:val="28"/>
              <w:szCs w:val="28"/>
            </w:rPr>
            <w:fldChar w:fldCharType="separate"/>
          </w:r>
          <w:hyperlink w:anchor="_Toc35156039" w:history="1">
            <w:r w:rsidR="00336447" w:rsidRPr="003C4F33">
              <w:rPr>
                <w:rStyle w:val="a4"/>
                <w:rFonts w:eastAsiaTheme="minorEastAsia"/>
                <w:noProof/>
                <w:sz w:val="28"/>
                <w:szCs w:val="28"/>
              </w:rPr>
              <w:t>Введение</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_Toc35156039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2</w:t>
            </w:r>
            <w:r w:rsidR="00336447" w:rsidRPr="003C4F33">
              <w:rPr>
                <w:noProof/>
                <w:webHidden/>
                <w:sz w:val="28"/>
                <w:szCs w:val="28"/>
              </w:rPr>
              <w:fldChar w:fldCharType="end"/>
            </w:r>
          </w:hyperlink>
        </w:p>
        <w:p w14:paraId="71039CB0" w14:textId="7FCF1FAF" w:rsidR="00336447" w:rsidRPr="003C4F33" w:rsidRDefault="00EC28A3">
          <w:pPr>
            <w:pStyle w:val="12"/>
            <w:tabs>
              <w:tab w:val="right" w:leader="dot" w:pos="9345"/>
            </w:tabs>
            <w:rPr>
              <w:rFonts w:eastAsiaTheme="minorEastAsia"/>
              <w:noProof/>
              <w:sz w:val="28"/>
              <w:szCs w:val="28"/>
            </w:rPr>
          </w:pPr>
          <w:hyperlink w:anchor="_Toc35156040" w:history="1">
            <w:r w:rsidR="00336447" w:rsidRPr="003C4F33">
              <w:rPr>
                <w:rStyle w:val="a4"/>
                <w:rFonts w:eastAsiaTheme="minorEastAsia"/>
                <w:noProof/>
                <w:sz w:val="28"/>
                <w:szCs w:val="28"/>
              </w:rPr>
              <w:t>1. Содержательная часть отчета</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_Toc35156040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3</w:t>
            </w:r>
            <w:r w:rsidR="00336447" w:rsidRPr="003C4F33">
              <w:rPr>
                <w:noProof/>
                <w:webHidden/>
                <w:sz w:val="28"/>
                <w:szCs w:val="28"/>
              </w:rPr>
              <w:fldChar w:fldCharType="end"/>
            </w:r>
          </w:hyperlink>
        </w:p>
        <w:p w14:paraId="329F1090" w14:textId="3AD3C6B5" w:rsidR="00336447" w:rsidRPr="003C4F33" w:rsidRDefault="00EC28A3">
          <w:pPr>
            <w:pStyle w:val="21"/>
            <w:tabs>
              <w:tab w:val="right" w:leader="dot" w:pos="9345"/>
            </w:tabs>
            <w:rPr>
              <w:rFonts w:eastAsiaTheme="minorEastAsia"/>
              <w:noProof/>
              <w:sz w:val="28"/>
              <w:szCs w:val="28"/>
            </w:rPr>
          </w:pPr>
          <w:hyperlink w:anchor="_Toc35156041" w:history="1">
            <w:r w:rsidR="00336447" w:rsidRPr="003C4F33">
              <w:rPr>
                <w:rStyle w:val="a4"/>
                <w:rFonts w:eastAsiaTheme="minorEastAsia"/>
                <w:noProof/>
                <w:sz w:val="28"/>
                <w:szCs w:val="28"/>
              </w:rPr>
              <w:t>1.1. Краткая характеристика организации АО «Семьянское»</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_Toc35156041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3</w:t>
            </w:r>
            <w:r w:rsidR="00336447" w:rsidRPr="003C4F33">
              <w:rPr>
                <w:noProof/>
                <w:webHidden/>
                <w:sz w:val="28"/>
                <w:szCs w:val="28"/>
              </w:rPr>
              <w:fldChar w:fldCharType="end"/>
            </w:r>
          </w:hyperlink>
        </w:p>
        <w:p w14:paraId="1B4B2B46" w14:textId="44EA7D16" w:rsidR="00336447" w:rsidRPr="003C4F33" w:rsidRDefault="00EC28A3">
          <w:pPr>
            <w:pStyle w:val="21"/>
            <w:tabs>
              <w:tab w:val="right" w:leader="dot" w:pos="9345"/>
            </w:tabs>
            <w:rPr>
              <w:rFonts w:eastAsiaTheme="minorEastAsia"/>
              <w:noProof/>
              <w:sz w:val="28"/>
              <w:szCs w:val="28"/>
            </w:rPr>
          </w:pPr>
          <w:hyperlink w:anchor="_Toc35156042" w:history="1">
            <w:r w:rsidR="00336447" w:rsidRPr="003C4F33">
              <w:rPr>
                <w:rStyle w:val="a4"/>
                <w:rFonts w:eastAsiaTheme="minorEastAsia"/>
                <w:noProof/>
                <w:sz w:val="28"/>
                <w:szCs w:val="28"/>
              </w:rPr>
              <w:t>1.2. Описание профессиональных задач</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_Toc35156042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4</w:t>
            </w:r>
            <w:r w:rsidR="00336447" w:rsidRPr="003C4F33">
              <w:rPr>
                <w:noProof/>
                <w:webHidden/>
                <w:sz w:val="28"/>
                <w:szCs w:val="28"/>
              </w:rPr>
              <w:fldChar w:fldCharType="end"/>
            </w:r>
          </w:hyperlink>
        </w:p>
        <w:p w14:paraId="2DC7D06E" w14:textId="171CA509" w:rsidR="00336447" w:rsidRPr="003C4F33" w:rsidRDefault="00EC28A3">
          <w:pPr>
            <w:pStyle w:val="12"/>
            <w:tabs>
              <w:tab w:val="right" w:leader="dot" w:pos="9345"/>
            </w:tabs>
            <w:rPr>
              <w:rFonts w:eastAsiaTheme="minorEastAsia"/>
              <w:noProof/>
              <w:sz w:val="28"/>
              <w:szCs w:val="28"/>
            </w:rPr>
          </w:pPr>
          <w:hyperlink w:anchor="_Toc35156043" w:history="1">
            <w:r w:rsidR="00336447" w:rsidRPr="003C4F33">
              <w:rPr>
                <w:rStyle w:val="a4"/>
                <w:rFonts w:eastAsiaTheme="minorEastAsia"/>
                <w:noProof/>
                <w:sz w:val="28"/>
                <w:szCs w:val="28"/>
              </w:rPr>
              <w:t>2. Исполненное индивидуальное задание</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_Toc35156043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6</w:t>
            </w:r>
            <w:r w:rsidR="00336447" w:rsidRPr="003C4F33">
              <w:rPr>
                <w:noProof/>
                <w:webHidden/>
                <w:sz w:val="28"/>
                <w:szCs w:val="28"/>
              </w:rPr>
              <w:fldChar w:fldCharType="end"/>
            </w:r>
          </w:hyperlink>
        </w:p>
        <w:p w14:paraId="6593E80C" w14:textId="11C5EAEF" w:rsidR="00336447" w:rsidRPr="003C4F33" w:rsidRDefault="00EC28A3">
          <w:pPr>
            <w:pStyle w:val="21"/>
            <w:tabs>
              <w:tab w:val="right" w:leader="dot" w:pos="9345"/>
            </w:tabs>
            <w:rPr>
              <w:rFonts w:eastAsiaTheme="minorEastAsia"/>
              <w:noProof/>
              <w:sz w:val="28"/>
              <w:szCs w:val="28"/>
            </w:rPr>
          </w:pPr>
          <w:hyperlink w:anchor="_Toc35156044" w:history="1">
            <w:r w:rsidR="00336447" w:rsidRPr="003C4F33">
              <w:rPr>
                <w:rStyle w:val="a4"/>
                <w:rFonts w:eastAsiaTheme="minorEastAsia"/>
                <w:noProof/>
                <w:sz w:val="28"/>
                <w:szCs w:val="28"/>
              </w:rPr>
              <w:t>2.1 Предобработка факторов внутреннего контура</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_Toc35156044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6</w:t>
            </w:r>
            <w:r w:rsidR="00336447" w:rsidRPr="003C4F33">
              <w:rPr>
                <w:noProof/>
                <w:webHidden/>
                <w:sz w:val="28"/>
                <w:szCs w:val="28"/>
              </w:rPr>
              <w:fldChar w:fldCharType="end"/>
            </w:r>
          </w:hyperlink>
        </w:p>
        <w:p w14:paraId="7639F743" w14:textId="5B47FBAB" w:rsidR="00336447" w:rsidRPr="003C4F33" w:rsidRDefault="00EC28A3">
          <w:pPr>
            <w:pStyle w:val="21"/>
            <w:tabs>
              <w:tab w:val="right" w:leader="dot" w:pos="9345"/>
            </w:tabs>
            <w:rPr>
              <w:rFonts w:eastAsiaTheme="minorEastAsia"/>
              <w:noProof/>
              <w:sz w:val="28"/>
              <w:szCs w:val="28"/>
            </w:rPr>
          </w:pPr>
          <w:hyperlink w:anchor="_Toc35156045" w:history="1">
            <w:r w:rsidR="00336447" w:rsidRPr="003C4F33">
              <w:rPr>
                <w:rStyle w:val="a4"/>
                <w:rFonts w:eastAsiaTheme="minorEastAsia"/>
                <w:noProof/>
                <w:sz w:val="28"/>
                <w:szCs w:val="28"/>
              </w:rPr>
              <w:t>2.2. Изучение источников литературы по теме исследования</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_Toc35156045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13</w:t>
            </w:r>
            <w:r w:rsidR="00336447" w:rsidRPr="003C4F33">
              <w:rPr>
                <w:noProof/>
                <w:webHidden/>
                <w:sz w:val="28"/>
                <w:szCs w:val="28"/>
              </w:rPr>
              <w:fldChar w:fldCharType="end"/>
            </w:r>
          </w:hyperlink>
        </w:p>
        <w:p w14:paraId="28CFBC8D" w14:textId="1D45D969" w:rsidR="00336447" w:rsidRPr="003C4F33" w:rsidRDefault="00EC28A3">
          <w:pPr>
            <w:pStyle w:val="12"/>
            <w:tabs>
              <w:tab w:val="right" w:leader="dot" w:pos="9345"/>
            </w:tabs>
            <w:rPr>
              <w:rFonts w:eastAsiaTheme="minorEastAsia"/>
              <w:noProof/>
              <w:sz w:val="28"/>
              <w:szCs w:val="28"/>
            </w:rPr>
          </w:pPr>
          <w:hyperlink w:anchor="_Toc35156046" w:history="1">
            <w:r w:rsidR="00336447" w:rsidRPr="003C4F33">
              <w:rPr>
                <w:rStyle w:val="a4"/>
                <w:rFonts w:eastAsiaTheme="minorEastAsia"/>
                <w:noProof/>
                <w:sz w:val="28"/>
                <w:szCs w:val="28"/>
              </w:rPr>
              <w:t>Заключение</w:t>
            </w:r>
            <w:r w:rsidR="00336447" w:rsidRPr="003C4F33">
              <w:rPr>
                <w:noProof/>
                <w:webHidden/>
                <w:sz w:val="28"/>
                <w:szCs w:val="28"/>
              </w:rPr>
              <w:tab/>
            </w:r>
            <w:r w:rsidR="00336447" w:rsidRPr="003C4F33">
              <w:rPr>
                <w:noProof/>
                <w:webHidden/>
                <w:sz w:val="28"/>
                <w:szCs w:val="28"/>
              </w:rPr>
              <w:fldChar w:fldCharType="begin"/>
            </w:r>
            <w:r w:rsidR="00336447" w:rsidRPr="003C4F33">
              <w:rPr>
                <w:noProof/>
                <w:webHidden/>
                <w:sz w:val="28"/>
                <w:szCs w:val="28"/>
              </w:rPr>
              <w:instrText xml:space="preserve"> PAGEREF _Toc35156046 \h </w:instrText>
            </w:r>
            <w:r w:rsidR="00336447" w:rsidRPr="003C4F33">
              <w:rPr>
                <w:noProof/>
                <w:webHidden/>
                <w:sz w:val="28"/>
                <w:szCs w:val="28"/>
              </w:rPr>
            </w:r>
            <w:r w:rsidR="00336447" w:rsidRPr="003C4F33">
              <w:rPr>
                <w:noProof/>
                <w:webHidden/>
                <w:sz w:val="28"/>
                <w:szCs w:val="28"/>
              </w:rPr>
              <w:fldChar w:fldCharType="separate"/>
            </w:r>
            <w:r w:rsidR="00336447" w:rsidRPr="003C4F33">
              <w:rPr>
                <w:noProof/>
                <w:webHidden/>
                <w:sz w:val="28"/>
                <w:szCs w:val="28"/>
              </w:rPr>
              <w:t>15</w:t>
            </w:r>
            <w:r w:rsidR="00336447" w:rsidRPr="003C4F33">
              <w:rPr>
                <w:noProof/>
                <w:webHidden/>
                <w:sz w:val="28"/>
                <w:szCs w:val="28"/>
              </w:rPr>
              <w:fldChar w:fldCharType="end"/>
            </w:r>
          </w:hyperlink>
        </w:p>
        <w:p w14:paraId="0EAB12D0" w14:textId="448146C3" w:rsidR="005A7D26" w:rsidRPr="003C4F33" w:rsidRDefault="005A7D26" w:rsidP="005A7D26">
          <w:r w:rsidRPr="003C4F33">
            <w:rPr>
              <w:b/>
              <w:bCs/>
              <w:sz w:val="28"/>
              <w:szCs w:val="28"/>
            </w:rPr>
            <w:fldChar w:fldCharType="end"/>
          </w:r>
        </w:p>
      </w:sdtContent>
    </w:sdt>
    <w:p w14:paraId="53FD6FA2" w14:textId="77777777" w:rsidR="005A7D26" w:rsidRPr="003C4F33" w:rsidRDefault="005A7D26" w:rsidP="005A7D26">
      <w:pPr>
        <w:spacing w:after="200" w:line="276" w:lineRule="auto"/>
        <w:ind w:firstLine="0"/>
        <w:rPr>
          <w:bCs/>
          <w:sz w:val="32"/>
          <w:szCs w:val="32"/>
        </w:rPr>
      </w:pPr>
    </w:p>
    <w:p w14:paraId="3CB06AED" w14:textId="77777777" w:rsidR="005A7D26" w:rsidRPr="003C4F33" w:rsidRDefault="005A7D26" w:rsidP="005A7D26">
      <w:pPr>
        <w:spacing w:after="200" w:line="276" w:lineRule="auto"/>
        <w:ind w:firstLine="0"/>
        <w:rPr>
          <w:b/>
          <w:sz w:val="32"/>
          <w:szCs w:val="32"/>
        </w:rPr>
      </w:pPr>
      <w:r w:rsidRPr="003C4F33">
        <w:rPr>
          <w:b/>
          <w:sz w:val="32"/>
          <w:szCs w:val="32"/>
        </w:rPr>
        <w:br w:type="page"/>
      </w:r>
    </w:p>
    <w:p w14:paraId="40A89FE5" w14:textId="4AC9DD0E" w:rsidR="00D3622B" w:rsidRPr="003C4F33" w:rsidRDefault="00D3622B" w:rsidP="007B642D">
      <w:pPr>
        <w:pStyle w:val="1"/>
        <w:spacing w:before="0" w:line="360" w:lineRule="auto"/>
        <w:jc w:val="center"/>
        <w:rPr>
          <w:rFonts w:ascii="Times New Roman" w:hAnsi="Times New Roman" w:cs="Times New Roman"/>
          <w:b/>
          <w:bCs/>
          <w:color w:val="000000" w:themeColor="text1"/>
        </w:rPr>
      </w:pPr>
      <w:bookmarkStart w:id="0" w:name="_Toc35156039"/>
      <w:r w:rsidRPr="003C4F33">
        <w:rPr>
          <w:rFonts w:ascii="Times New Roman" w:hAnsi="Times New Roman" w:cs="Times New Roman"/>
          <w:b/>
          <w:bCs/>
          <w:color w:val="000000" w:themeColor="text1"/>
        </w:rPr>
        <w:lastRenderedPageBreak/>
        <w:t>Введение</w:t>
      </w:r>
      <w:bookmarkEnd w:id="0"/>
    </w:p>
    <w:p w14:paraId="200ADBE6" w14:textId="77777777" w:rsidR="00D3622B" w:rsidRPr="003C4F33" w:rsidRDefault="00D3622B" w:rsidP="00D3622B">
      <w:pPr>
        <w:tabs>
          <w:tab w:val="left" w:pos="9356"/>
        </w:tabs>
        <w:spacing w:line="360" w:lineRule="auto"/>
        <w:ind w:firstLine="709"/>
        <w:jc w:val="both"/>
        <w:rPr>
          <w:sz w:val="28"/>
          <w:szCs w:val="28"/>
        </w:rPr>
      </w:pPr>
      <w:r w:rsidRPr="003C4F33">
        <w:rPr>
          <w:sz w:val="28"/>
          <w:szCs w:val="28"/>
        </w:rPr>
        <w:t xml:space="preserve">Цель прохождения практики заключается в приобретении навыков профессиональной работы, углублении и закреплении знаний и компетенций, полученных в процессе теоретического обучения. </w:t>
      </w:r>
    </w:p>
    <w:p w14:paraId="5BA2D9E0" w14:textId="54F7486F" w:rsidR="00D3622B" w:rsidRPr="003C4F33" w:rsidRDefault="00D3622B" w:rsidP="00D3622B">
      <w:pPr>
        <w:tabs>
          <w:tab w:val="left" w:pos="9356"/>
        </w:tabs>
        <w:spacing w:line="360" w:lineRule="auto"/>
        <w:ind w:firstLine="709"/>
        <w:jc w:val="both"/>
        <w:rPr>
          <w:sz w:val="28"/>
          <w:szCs w:val="28"/>
        </w:rPr>
      </w:pPr>
      <w:r w:rsidRPr="003C4F33">
        <w:rPr>
          <w:sz w:val="28"/>
          <w:szCs w:val="28"/>
        </w:rPr>
        <w:t>Указанная цель практики достигается посредством решения следующего ряда задач:</w:t>
      </w:r>
    </w:p>
    <w:p w14:paraId="118D3F9E" w14:textId="77777777" w:rsidR="00D3622B" w:rsidRPr="003C4F33" w:rsidRDefault="00D3622B" w:rsidP="00D3622B">
      <w:pPr>
        <w:numPr>
          <w:ilvl w:val="0"/>
          <w:numId w:val="3"/>
        </w:numPr>
        <w:spacing w:line="360" w:lineRule="auto"/>
        <w:ind w:left="0" w:firstLine="709"/>
        <w:contextualSpacing/>
        <w:jc w:val="both"/>
        <w:rPr>
          <w:sz w:val="28"/>
          <w:szCs w:val="28"/>
        </w:rPr>
      </w:pPr>
      <w:r w:rsidRPr="003C4F33">
        <w:rPr>
          <w:sz w:val="28"/>
          <w:szCs w:val="28"/>
        </w:rPr>
        <w:t>Расширение и закрепление теоретических знаний, полученных в процессе обучения;</w:t>
      </w:r>
    </w:p>
    <w:p w14:paraId="72CE50AF" w14:textId="1D26073A" w:rsidR="00D3622B" w:rsidRPr="003C4F33" w:rsidRDefault="00D3622B" w:rsidP="00D3622B">
      <w:pPr>
        <w:numPr>
          <w:ilvl w:val="0"/>
          <w:numId w:val="3"/>
        </w:numPr>
        <w:spacing w:line="360" w:lineRule="auto"/>
        <w:ind w:left="0" w:firstLine="709"/>
        <w:contextualSpacing/>
        <w:jc w:val="both"/>
        <w:rPr>
          <w:sz w:val="28"/>
          <w:szCs w:val="28"/>
        </w:rPr>
      </w:pPr>
      <w:r w:rsidRPr="003C4F33">
        <w:rPr>
          <w:sz w:val="28"/>
          <w:szCs w:val="28"/>
        </w:rPr>
        <w:t xml:space="preserve">Приобретение и совершенствование практических навыков по избранной магистерской программе «Финансы </w:t>
      </w:r>
      <w:r w:rsidR="00E21BB4" w:rsidRPr="003C4F33">
        <w:rPr>
          <w:sz w:val="28"/>
          <w:szCs w:val="28"/>
        </w:rPr>
        <w:t>фирмы</w:t>
      </w:r>
      <w:r w:rsidRPr="003C4F33">
        <w:rPr>
          <w:sz w:val="28"/>
          <w:szCs w:val="28"/>
        </w:rPr>
        <w:t>», а также навыков самостоятельной научно-исследовательской работы;</w:t>
      </w:r>
    </w:p>
    <w:p w14:paraId="6FFA43EE" w14:textId="7FA243E0" w:rsidR="00D3622B" w:rsidRPr="003C4F33" w:rsidRDefault="00D3622B" w:rsidP="00D3622B">
      <w:pPr>
        <w:numPr>
          <w:ilvl w:val="0"/>
          <w:numId w:val="3"/>
        </w:numPr>
        <w:spacing w:line="360" w:lineRule="auto"/>
        <w:ind w:left="0" w:firstLine="709"/>
        <w:contextualSpacing/>
        <w:jc w:val="both"/>
        <w:rPr>
          <w:sz w:val="28"/>
          <w:szCs w:val="28"/>
        </w:rPr>
      </w:pPr>
      <w:r w:rsidRPr="003C4F33">
        <w:rPr>
          <w:sz w:val="28"/>
          <w:szCs w:val="28"/>
        </w:rPr>
        <w:t>Сбор, анализ и обобщение фактического материала, разработка научных идей и предложений для подготовки магистерской диссертации по теме «</w:t>
      </w:r>
      <w:r w:rsidR="00E21BB4" w:rsidRPr="003C4F33">
        <w:rPr>
          <w:sz w:val="28"/>
          <w:szCs w:val="28"/>
        </w:rPr>
        <w:t>Рейтинговая оценка инвестиционной привлекательности компаний фондового рынка США</w:t>
      </w:r>
      <w:r w:rsidRPr="003C4F33">
        <w:rPr>
          <w:sz w:val="28"/>
          <w:szCs w:val="28"/>
        </w:rPr>
        <w:t xml:space="preserve">»; </w:t>
      </w:r>
    </w:p>
    <w:p w14:paraId="4F92753E" w14:textId="4A573C4F" w:rsidR="00D3622B" w:rsidRPr="003C4F33" w:rsidRDefault="00D3622B" w:rsidP="00D3622B">
      <w:pPr>
        <w:numPr>
          <w:ilvl w:val="0"/>
          <w:numId w:val="3"/>
        </w:numPr>
        <w:spacing w:line="360" w:lineRule="auto"/>
        <w:ind w:left="0" w:firstLine="709"/>
        <w:contextualSpacing/>
        <w:jc w:val="both"/>
        <w:rPr>
          <w:sz w:val="28"/>
          <w:szCs w:val="28"/>
        </w:rPr>
      </w:pPr>
      <w:r w:rsidRPr="003C4F33">
        <w:rPr>
          <w:sz w:val="28"/>
          <w:szCs w:val="28"/>
        </w:rPr>
        <w:t>Практическое участие и изучение конкретных условий деятельности АО «</w:t>
      </w:r>
      <w:proofErr w:type="spellStart"/>
      <w:r w:rsidR="00E21BB4" w:rsidRPr="003C4F33">
        <w:rPr>
          <w:sz w:val="28"/>
          <w:szCs w:val="28"/>
        </w:rPr>
        <w:t>Семьянское</w:t>
      </w:r>
      <w:proofErr w:type="spellEnd"/>
      <w:r w:rsidRPr="003C4F33">
        <w:rPr>
          <w:sz w:val="28"/>
          <w:szCs w:val="28"/>
        </w:rPr>
        <w:t>».</w:t>
      </w:r>
    </w:p>
    <w:p w14:paraId="5BD204B7" w14:textId="271F8EC9" w:rsidR="005A7D26" w:rsidRPr="003C4F33" w:rsidRDefault="00D3622B" w:rsidP="005A7D26">
      <w:pPr>
        <w:widowControl w:val="0"/>
        <w:shd w:val="clear" w:color="auto" w:fill="FFFFFF"/>
        <w:tabs>
          <w:tab w:val="left" w:pos="250"/>
        </w:tabs>
        <w:autoSpaceDE w:val="0"/>
        <w:autoSpaceDN w:val="0"/>
        <w:adjustRightInd w:val="0"/>
        <w:spacing w:line="360" w:lineRule="auto"/>
        <w:ind w:firstLine="567"/>
        <w:jc w:val="both"/>
        <w:rPr>
          <w:iCs/>
          <w:sz w:val="28"/>
          <w:szCs w:val="24"/>
        </w:rPr>
      </w:pPr>
      <w:r w:rsidRPr="003C4F33">
        <w:rPr>
          <w:iCs/>
          <w:sz w:val="28"/>
          <w:szCs w:val="24"/>
        </w:rPr>
        <w:t>О</w:t>
      </w:r>
      <w:r w:rsidR="005A7D26" w:rsidRPr="003C4F33">
        <w:rPr>
          <w:iCs/>
          <w:sz w:val="28"/>
          <w:szCs w:val="24"/>
        </w:rPr>
        <w:t xml:space="preserve">тчет состоит из </w:t>
      </w:r>
      <w:r w:rsidR="00E2046B" w:rsidRPr="003C4F33">
        <w:rPr>
          <w:iCs/>
          <w:sz w:val="28"/>
          <w:szCs w:val="24"/>
        </w:rPr>
        <w:t>четырех</w:t>
      </w:r>
      <w:r w:rsidR="005A7D26" w:rsidRPr="003C4F33">
        <w:rPr>
          <w:iCs/>
          <w:sz w:val="28"/>
          <w:szCs w:val="24"/>
        </w:rPr>
        <w:t xml:space="preserve"> разделов</w:t>
      </w:r>
      <w:r w:rsidR="00E21BB4" w:rsidRPr="003C4F33">
        <w:rPr>
          <w:iCs/>
          <w:sz w:val="28"/>
          <w:szCs w:val="24"/>
        </w:rPr>
        <w:t>:</w:t>
      </w:r>
      <w:r w:rsidR="005A7D26" w:rsidRPr="003C4F33">
        <w:rPr>
          <w:iCs/>
          <w:sz w:val="28"/>
          <w:szCs w:val="24"/>
        </w:rPr>
        <w:t xml:space="preserve"> введения</w:t>
      </w:r>
      <w:r w:rsidR="00E21BB4" w:rsidRPr="003C4F33">
        <w:rPr>
          <w:iCs/>
          <w:sz w:val="28"/>
          <w:szCs w:val="24"/>
        </w:rPr>
        <w:t>, содержательной части</w:t>
      </w:r>
      <w:r w:rsidR="00E2046B" w:rsidRPr="003C4F33">
        <w:rPr>
          <w:iCs/>
          <w:sz w:val="28"/>
          <w:szCs w:val="24"/>
        </w:rPr>
        <w:t>, исполненного индивидуального задания и</w:t>
      </w:r>
      <w:r w:rsidR="005A7D26" w:rsidRPr="003C4F33">
        <w:rPr>
          <w:iCs/>
          <w:sz w:val="28"/>
          <w:szCs w:val="24"/>
        </w:rPr>
        <w:t xml:space="preserve"> заключения.</w:t>
      </w:r>
    </w:p>
    <w:p w14:paraId="230BD1A0" w14:textId="77777777" w:rsidR="005A7D26" w:rsidRPr="003C4F33" w:rsidRDefault="005A7D26" w:rsidP="005A7D26">
      <w:pPr>
        <w:spacing w:line="360" w:lineRule="auto"/>
        <w:ind w:firstLine="0"/>
        <w:rPr>
          <w:iCs/>
          <w:sz w:val="28"/>
          <w:szCs w:val="24"/>
        </w:rPr>
      </w:pPr>
      <w:r w:rsidRPr="003C4F33">
        <w:rPr>
          <w:iCs/>
          <w:sz w:val="28"/>
          <w:szCs w:val="24"/>
        </w:rPr>
        <w:br w:type="page"/>
      </w:r>
    </w:p>
    <w:p w14:paraId="3EE481F4" w14:textId="430031B4" w:rsidR="00E21BB4" w:rsidRPr="003C4F33" w:rsidRDefault="00E21BB4" w:rsidP="00190AAC">
      <w:pPr>
        <w:pStyle w:val="1"/>
        <w:spacing w:beforeLines="120" w:before="288" w:line="360" w:lineRule="auto"/>
        <w:rPr>
          <w:rFonts w:ascii="Times New Roman" w:hAnsi="Times New Roman" w:cs="Times New Roman"/>
          <w:b/>
          <w:bCs/>
          <w:color w:val="000000" w:themeColor="text1"/>
        </w:rPr>
      </w:pPr>
      <w:bookmarkStart w:id="1" w:name="_Toc35156040"/>
      <w:r w:rsidRPr="003C4F33">
        <w:rPr>
          <w:rFonts w:ascii="Times New Roman" w:hAnsi="Times New Roman" w:cs="Times New Roman"/>
          <w:b/>
          <w:bCs/>
          <w:color w:val="000000" w:themeColor="text1"/>
        </w:rPr>
        <w:lastRenderedPageBreak/>
        <w:t>1. Содержательная часть отчета</w:t>
      </w:r>
      <w:bookmarkEnd w:id="1"/>
    </w:p>
    <w:p w14:paraId="5F5A3964" w14:textId="2395C055" w:rsidR="00E21BB4" w:rsidRPr="003C4F33" w:rsidRDefault="00E21BB4" w:rsidP="00190AAC">
      <w:pPr>
        <w:pStyle w:val="2"/>
        <w:spacing w:before="0" w:line="360" w:lineRule="auto"/>
        <w:rPr>
          <w:rFonts w:ascii="Times New Roman" w:hAnsi="Times New Roman" w:cs="Times New Roman"/>
          <w:b/>
          <w:bCs/>
          <w:color w:val="000000" w:themeColor="text1"/>
          <w:spacing w:val="-15"/>
          <w:sz w:val="28"/>
          <w:szCs w:val="28"/>
        </w:rPr>
      </w:pPr>
      <w:bookmarkStart w:id="2" w:name="_Toc35156041"/>
      <w:r w:rsidRPr="003C4F33">
        <w:rPr>
          <w:rFonts w:ascii="Times New Roman" w:hAnsi="Times New Roman" w:cs="Times New Roman"/>
          <w:b/>
          <w:bCs/>
          <w:color w:val="000000" w:themeColor="text1"/>
          <w:sz w:val="28"/>
          <w:szCs w:val="28"/>
        </w:rPr>
        <w:t>1.1. Краткая характеристика организации АО «</w:t>
      </w:r>
      <w:proofErr w:type="spellStart"/>
      <w:r w:rsidRPr="003C4F33">
        <w:rPr>
          <w:rFonts w:ascii="Times New Roman" w:hAnsi="Times New Roman" w:cs="Times New Roman"/>
          <w:b/>
          <w:bCs/>
          <w:color w:val="000000" w:themeColor="text1"/>
          <w:sz w:val="28"/>
          <w:szCs w:val="28"/>
        </w:rPr>
        <w:t>Семьянское</w:t>
      </w:r>
      <w:proofErr w:type="spellEnd"/>
      <w:r w:rsidRPr="003C4F33">
        <w:rPr>
          <w:rFonts w:ascii="Times New Roman" w:hAnsi="Times New Roman" w:cs="Times New Roman"/>
          <w:b/>
          <w:bCs/>
          <w:color w:val="000000" w:themeColor="text1"/>
          <w:sz w:val="28"/>
          <w:szCs w:val="28"/>
        </w:rPr>
        <w:t>»</w:t>
      </w:r>
      <w:bookmarkEnd w:id="2"/>
    </w:p>
    <w:p w14:paraId="41B2DB72" w14:textId="27A216DD" w:rsidR="00E2046B" w:rsidRPr="003C4F33" w:rsidRDefault="00E2046B" w:rsidP="003C4F33">
      <w:pPr>
        <w:pStyle w:val="11"/>
        <w:spacing w:before="0" w:after="0" w:line="360" w:lineRule="auto"/>
        <w:ind w:firstLine="706"/>
        <w:jc w:val="both"/>
        <w:rPr>
          <w:iCs/>
          <w:sz w:val="28"/>
          <w:szCs w:val="24"/>
        </w:rPr>
      </w:pPr>
      <w:r w:rsidRPr="003C4F33">
        <w:rPr>
          <w:iCs/>
          <w:sz w:val="28"/>
          <w:szCs w:val="24"/>
        </w:rPr>
        <w:t>Открытое акционерное общество «</w:t>
      </w:r>
      <w:proofErr w:type="spellStart"/>
      <w:r w:rsidRPr="003C4F33">
        <w:rPr>
          <w:iCs/>
          <w:sz w:val="28"/>
          <w:szCs w:val="24"/>
        </w:rPr>
        <w:t>Семьянское</w:t>
      </w:r>
      <w:proofErr w:type="spellEnd"/>
      <w:r w:rsidRPr="003C4F33">
        <w:rPr>
          <w:iCs/>
          <w:sz w:val="28"/>
          <w:szCs w:val="24"/>
        </w:rPr>
        <w:t>» было образовано в 2003 году в результате реорганизации СХПК «</w:t>
      </w:r>
      <w:proofErr w:type="spellStart"/>
      <w:r w:rsidRPr="003C4F33">
        <w:rPr>
          <w:iCs/>
          <w:sz w:val="28"/>
          <w:szCs w:val="24"/>
        </w:rPr>
        <w:t>Семьянский</w:t>
      </w:r>
      <w:proofErr w:type="spellEnd"/>
      <w:r w:rsidRPr="003C4F33">
        <w:rPr>
          <w:iCs/>
          <w:sz w:val="28"/>
          <w:szCs w:val="24"/>
        </w:rPr>
        <w:t>».</w:t>
      </w:r>
      <w:r w:rsidR="00D52331" w:rsidRPr="003C4F33">
        <w:rPr>
          <w:iCs/>
          <w:sz w:val="28"/>
          <w:szCs w:val="24"/>
        </w:rPr>
        <w:t xml:space="preserve"> </w:t>
      </w:r>
      <w:r w:rsidRPr="003C4F33">
        <w:rPr>
          <w:iCs/>
          <w:sz w:val="28"/>
          <w:szCs w:val="24"/>
        </w:rPr>
        <w:t>В настоящее время АО «</w:t>
      </w:r>
      <w:proofErr w:type="spellStart"/>
      <w:r w:rsidRPr="003C4F33">
        <w:rPr>
          <w:iCs/>
          <w:sz w:val="28"/>
          <w:szCs w:val="24"/>
        </w:rPr>
        <w:t>Семьянское</w:t>
      </w:r>
      <w:proofErr w:type="spellEnd"/>
      <w:r w:rsidRPr="003C4F33">
        <w:rPr>
          <w:iCs/>
          <w:sz w:val="28"/>
          <w:szCs w:val="24"/>
        </w:rPr>
        <w:t>» является крупнейшим производителем молока, зерна и мяса КРС в Воротынском районе Нижегородской области. В 1996 году организация получила статус элитно-семеноводческого хозяйства, а в 2000 году - статус племенного завода по швицкой породе крупного рогатого скота.</w:t>
      </w:r>
    </w:p>
    <w:p w14:paraId="1F66ACBD" w14:textId="7BA2DB16" w:rsidR="00D52331" w:rsidRPr="003C4F33" w:rsidRDefault="00D52331" w:rsidP="003C4F33">
      <w:pPr>
        <w:pStyle w:val="11"/>
        <w:spacing w:before="0" w:after="0" w:line="360" w:lineRule="auto"/>
        <w:ind w:firstLine="706"/>
        <w:jc w:val="both"/>
        <w:rPr>
          <w:iCs/>
          <w:sz w:val="28"/>
          <w:szCs w:val="24"/>
        </w:rPr>
      </w:pPr>
      <w:r w:rsidRPr="003C4F33">
        <w:rPr>
          <w:iCs/>
          <w:sz w:val="28"/>
          <w:szCs w:val="24"/>
        </w:rPr>
        <w:t>Землепользование ОАО «</w:t>
      </w:r>
      <w:proofErr w:type="spellStart"/>
      <w:r w:rsidRPr="003C4F33">
        <w:rPr>
          <w:iCs/>
          <w:sz w:val="28"/>
          <w:szCs w:val="24"/>
        </w:rPr>
        <w:t>Семьянское</w:t>
      </w:r>
      <w:proofErr w:type="spellEnd"/>
      <w:r w:rsidRPr="003C4F33">
        <w:rPr>
          <w:iCs/>
          <w:sz w:val="28"/>
          <w:szCs w:val="24"/>
        </w:rPr>
        <w:t xml:space="preserve">» расположено к юго-востоку от </w:t>
      </w:r>
      <w:proofErr w:type="spellStart"/>
      <w:r w:rsidRPr="003C4F33">
        <w:rPr>
          <w:iCs/>
          <w:sz w:val="28"/>
          <w:szCs w:val="24"/>
        </w:rPr>
        <w:t>р.п</w:t>
      </w:r>
      <w:proofErr w:type="spellEnd"/>
      <w:r w:rsidRPr="003C4F33">
        <w:rPr>
          <w:iCs/>
          <w:sz w:val="28"/>
          <w:szCs w:val="24"/>
        </w:rPr>
        <w:t>. Воротынец на расстоянии 10 км. Связь хозяйства с районным центром осуществляется по асфальтированной дороге Н. Новгород - Казань. Дорожная сеть внутри хозяйства представлена дорогами с асфальтовым покрытием районного подчинения, грунтовыми и полевыми дорогами.</w:t>
      </w:r>
    </w:p>
    <w:p w14:paraId="47289938" w14:textId="23FF98F1" w:rsidR="003C4F33" w:rsidRPr="003C4F33" w:rsidRDefault="00D52331" w:rsidP="003C4F33">
      <w:pPr>
        <w:pStyle w:val="11"/>
        <w:spacing w:before="0" w:after="0" w:line="360" w:lineRule="auto"/>
        <w:ind w:firstLine="706"/>
        <w:jc w:val="both"/>
        <w:rPr>
          <w:iCs/>
          <w:sz w:val="28"/>
          <w:szCs w:val="24"/>
        </w:rPr>
      </w:pPr>
      <w:r w:rsidRPr="003C4F33">
        <w:rPr>
          <w:iCs/>
          <w:sz w:val="28"/>
          <w:szCs w:val="24"/>
        </w:rPr>
        <w:t xml:space="preserve">Территория землепользования относится к центральному умеренно-теплому и незначительно-засушливому агроклиматическому району Нижегородской области. Данный район пригоден для выращивания всех районированных с/х культур, кроме влаголюбивых. </w:t>
      </w:r>
    </w:p>
    <w:p w14:paraId="14A93EF9" w14:textId="433A5CCE" w:rsidR="003C4F33" w:rsidRPr="003C4F33" w:rsidRDefault="003C4F33" w:rsidP="003C4F33">
      <w:pPr>
        <w:pStyle w:val="11"/>
        <w:spacing w:before="0" w:after="0" w:line="360" w:lineRule="auto"/>
        <w:ind w:firstLine="706"/>
        <w:jc w:val="both"/>
        <w:rPr>
          <w:iCs/>
          <w:sz w:val="28"/>
          <w:szCs w:val="24"/>
        </w:rPr>
      </w:pPr>
      <w:r w:rsidRPr="003C4F33">
        <w:rPr>
          <w:iCs/>
          <w:sz w:val="28"/>
          <w:szCs w:val="24"/>
        </w:rPr>
        <w:t>В 1996 году организация получила статус элитно-семеноводческого хозяйства, а в 2000 году - статус племенного завода по швицкой породе крупного рогатого скота. Генеральный директор АО «</w:t>
      </w:r>
      <w:proofErr w:type="spellStart"/>
      <w:r w:rsidRPr="003C4F33">
        <w:rPr>
          <w:iCs/>
          <w:sz w:val="28"/>
          <w:szCs w:val="24"/>
        </w:rPr>
        <w:t>Семьянское</w:t>
      </w:r>
      <w:proofErr w:type="spellEnd"/>
      <w:r w:rsidRPr="003C4F33">
        <w:rPr>
          <w:iCs/>
          <w:sz w:val="28"/>
          <w:szCs w:val="24"/>
        </w:rPr>
        <w:t>» - Авдеев Владимир Михайлович. Подчиняются руководителю – главный агроном, главный бухгалтер, главный инженер, главный экономист, главный зоотехник им же – соответствующие работники. Организационная структура АО «</w:t>
      </w:r>
      <w:proofErr w:type="spellStart"/>
      <w:r w:rsidRPr="003C4F33">
        <w:rPr>
          <w:iCs/>
          <w:sz w:val="28"/>
          <w:szCs w:val="24"/>
        </w:rPr>
        <w:t>Семьянское</w:t>
      </w:r>
      <w:proofErr w:type="spellEnd"/>
      <w:r w:rsidR="00B34F69">
        <w:rPr>
          <w:iCs/>
          <w:sz w:val="28"/>
          <w:szCs w:val="24"/>
        </w:rPr>
        <w:t>»</w:t>
      </w:r>
      <w:r w:rsidRPr="003C4F33">
        <w:rPr>
          <w:iCs/>
          <w:sz w:val="28"/>
          <w:szCs w:val="24"/>
        </w:rPr>
        <w:t xml:space="preserve"> представлена четырьмя цехами:</w:t>
      </w:r>
    </w:p>
    <w:p w14:paraId="5872309B" w14:textId="77777777" w:rsidR="003C4F33" w:rsidRPr="003C4F33" w:rsidRDefault="003C4F33" w:rsidP="003C4F33">
      <w:pPr>
        <w:pStyle w:val="11"/>
        <w:spacing w:before="0" w:after="0" w:line="360" w:lineRule="auto"/>
        <w:ind w:firstLine="706"/>
        <w:jc w:val="both"/>
        <w:rPr>
          <w:iCs/>
          <w:sz w:val="28"/>
          <w:szCs w:val="24"/>
        </w:rPr>
      </w:pPr>
      <w:r w:rsidRPr="003C4F33">
        <w:rPr>
          <w:iCs/>
          <w:sz w:val="28"/>
          <w:szCs w:val="24"/>
        </w:rPr>
        <w:t>1. Цех растениеводства, куда входят тракторно-полеводческие бригады, кормодобывающая бригада;</w:t>
      </w:r>
    </w:p>
    <w:p w14:paraId="61181928" w14:textId="77777777" w:rsidR="003C4F33" w:rsidRPr="003C4F33" w:rsidRDefault="003C4F33" w:rsidP="003C4F33">
      <w:pPr>
        <w:pStyle w:val="11"/>
        <w:spacing w:before="0" w:after="0" w:line="360" w:lineRule="auto"/>
        <w:ind w:firstLine="706"/>
        <w:jc w:val="both"/>
        <w:rPr>
          <w:iCs/>
          <w:sz w:val="28"/>
          <w:szCs w:val="24"/>
        </w:rPr>
      </w:pPr>
      <w:r w:rsidRPr="003C4F33">
        <w:rPr>
          <w:iCs/>
          <w:sz w:val="28"/>
          <w:szCs w:val="24"/>
        </w:rPr>
        <w:t>2. Цех животноводства, представляет собой фермы крупного рогатого скота;</w:t>
      </w:r>
    </w:p>
    <w:p w14:paraId="6C9A6DB4" w14:textId="77777777" w:rsidR="003C4F33" w:rsidRPr="003C4F33" w:rsidRDefault="003C4F33" w:rsidP="003C4F33">
      <w:pPr>
        <w:pStyle w:val="11"/>
        <w:spacing w:before="0" w:after="0" w:line="360" w:lineRule="auto"/>
        <w:ind w:firstLine="706"/>
        <w:jc w:val="both"/>
        <w:rPr>
          <w:iCs/>
          <w:sz w:val="28"/>
          <w:szCs w:val="24"/>
        </w:rPr>
      </w:pPr>
      <w:r w:rsidRPr="003C4F33">
        <w:rPr>
          <w:iCs/>
          <w:sz w:val="28"/>
          <w:szCs w:val="24"/>
        </w:rPr>
        <w:lastRenderedPageBreak/>
        <w:t>3. Цех механизации – ремонтные мастерские, машинный двор, обслуживание электроустановок, обслуживание и механизация трудоёмких процессов;</w:t>
      </w:r>
    </w:p>
    <w:p w14:paraId="015AAE5A" w14:textId="77777777" w:rsidR="003C4F33" w:rsidRPr="003C4F33" w:rsidRDefault="003C4F33" w:rsidP="003C4F33">
      <w:pPr>
        <w:pStyle w:val="11"/>
        <w:spacing w:before="0" w:after="0" w:line="360" w:lineRule="auto"/>
        <w:ind w:firstLine="706"/>
        <w:jc w:val="both"/>
        <w:rPr>
          <w:iCs/>
          <w:sz w:val="28"/>
          <w:szCs w:val="24"/>
        </w:rPr>
      </w:pPr>
      <w:r w:rsidRPr="003C4F33">
        <w:rPr>
          <w:iCs/>
          <w:sz w:val="28"/>
          <w:szCs w:val="24"/>
        </w:rPr>
        <w:t>4. Цех строительства и строительно-ремонтная бригада.</w:t>
      </w:r>
    </w:p>
    <w:p w14:paraId="776084B3" w14:textId="7B8AE65C" w:rsidR="00D3622B" w:rsidRPr="003C4F33" w:rsidRDefault="00D3622B" w:rsidP="00D52331">
      <w:pPr>
        <w:pStyle w:val="11"/>
        <w:spacing w:before="0" w:after="0" w:line="360" w:lineRule="auto"/>
        <w:ind w:firstLine="720"/>
        <w:jc w:val="both"/>
        <w:rPr>
          <w:iCs/>
          <w:sz w:val="28"/>
          <w:szCs w:val="24"/>
        </w:rPr>
      </w:pPr>
      <w:r w:rsidRPr="00B34F69">
        <w:rPr>
          <w:iCs/>
          <w:sz w:val="28"/>
          <w:szCs w:val="24"/>
        </w:rPr>
        <w:t>В качестве одного из интересующих вопросов АО «</w:t>
      </w:r>
      <w:proofErr w:type="spellStart"/>
      <w:r w:rsidRPr="00B34F69">
        <w:rPr>
          <w:iCs/>
          <w:sz w:val="28"/>
          <w:szCs w:val="24"/>
        </w:rPr>
        <w:t>Семьянское</w:t>
      </w:r>
      <w:proofErr w:type="spellEnd"/>
      <w:r w:rsidRPr="00B34F69">
        <w:rPr>
          <w:iCs/>
          <w:sz w:val="28"/>
          <w:szCs w:val="24"/>
        </w:rPr>
        <w:t>» отмечает поиск выгодных инвестиционных возможностей для повышения эффективности работы компании в условиях сезонных колебаний, характерных для предприятий, работающих в сельскохозяйственной отрасли.</w:t>
      </w:r>
    </w:p>
    <w:p w14:paraId="23B41CE5" w14:textId="77777777" w:rsidR="00E21BB4" w:rsidRPr="003C4F33" w:rsidRDefault="00E21BB4" w:rsidP="00190AAC">
      <w:pPr>
        <w:pStyle w:val="2"/>
        <w:spacing w:before="0" w:line="360" w:lineRule="auto"/>
        <w:rPr>
          <w:rFonts w:ascii="Times New Roman" w:hAnsi="Times New Roman" w:cs="Times New Roman"/>
          <w:b/>
          <w:bCs/>
          <w:color w:val="000000" w:themeColor="text1"/>
          <w:sz w:val="28"/>
          <w:szCs w:val="28"/>
        </w:rPr>
      </w:pPr>
      <w:bookmarkStart w:id="3" w:name="_Toc35156042"/>
      <w:r w:rsidRPr="003C4F33">
        <w:rPr>
          <w:rFonts w:ascii="Times New Roman" w:hAnsi="Times New Roman" w:cs="Times New Roman"/>
          <w:b/>
          <w:bCs/>
          <w:color w:val="000000" w:themeColor="text1"/>
          <w:sz w:val="28"/>
          <w:szCs w:val="28"/>
        </w:rPr>
        <w:t>1.2. Описание профессиональных задач</w:t>
      </w:r>
      <w:bookmarkEnd w:id="3"/>
      <w:r w:rsidRPr="003C4F33">
        <w:rPr>
          <w:rFonts w:ascii="Times New Roman" w:hAnsi="Times New Roman" w:cs="Times New Roman"/>
          <w:b/>
          <w:bCs/>
          <w:color w:val="000000" w:themeColor="text1"/>
          <w:sz w:val="28"/>
          <w:szCs w:val="28"/>
        </w:rPr>
        <w:t xml:space="preserve"> </w:t>
      </w:r>
    </w:p>
    <w:p w14:paraId="4FC53A1C" w14:textId="77777777" w:rsidR="00E21BB4" w:rsidRPr="003C4F33" w:rsidRDefault="00E21BB4" w:rsidP="00190AAC">
      <w:pPr>
        <w:widowControl w:val="0"/>
        <w:shd w:val="clear" w:color="auto" w:fill="FFFFFF"/>
        <w:tabs>
          <w:tab w:val="left" w:pos="250"/>
        </w:tabs>
        <w:autoSpaceDE w:val="0"/>
        <w:autoSpaceDN w:val="0"/>
        <w:adjustRightInd w:val="0"/>
        <w:spacing w:line="360" w:lineRule="auto"/>
        <w:jc w:val="both"/>
        <w:rPr>
          <w:sz w:val="28"/>
          <w:szCs w:val="28"/>
        </w:rPr>
      </w:pPr>
      <w:r w:rsidRPr="003C4F33">
        <w:rPr>
          <w:sz w:val="28"/>
          <w:szCs w:val="28"/>
        </w:rPr>
        <w:t>В рамках производственной практики решались следующие задачи, которые соответствуют целям и задачам программы практики, а также индивидуальному заданию:</w:t>
      </w:r>
    </w:p>
    <w:p w14:paraId="5C53117F" w14:textId="6FF06FE4"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 xml:space="preserve">Составление общей характеристики </w:t>
      </w:r>
      <w:r w:rsidR="00E21084" w:rsidRPr="003C4F33">
        <w:rPr>
          <w:sz w:val="28"/>
          <w:szCs w:val="28"/>
        </w:rPr>
        <w:t>АО «</w:t>
      </w:r>
      <w:proofErr w:type="spellStart"/>
      <w:r w:rsidR="00E21084" w:rsidRPr="003C4F33">
        <w:rPr>
          <w:sz w:val="28"/>
          <w:szCs w:val="28"/>
        </w:rPr>
        <w:t>Семьянское</w:t>
      </w:r>
      <w:proofErr w:type="spellEnd"/>
      <w:r w:rsidR="00E21084" w:rsidRPr="003C4F33">
        <w:rPr>
          <w:sz w:val="28"/>
          <w:szCs w:val="28"/>
        </w:rPr>
        <w:t>»</w:t>
      </w:r>
      <w:r w:rsidRPr="003C4F33">
        <w:rPr>
          <w:sz w:val="28"/>
          <w:szCs w:val="28"/>
        </w:rPr>
        <w:t>, анализ условий ее деятельности. Изучение работы отделов организации.</w:t>
      </w:r>
    </w:p>
    <w:p w14:paraId="79D3205B" w14:textId="68CA9FD5"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 xml:space="preserve">Систематизация данных о </w:t>
      </w:r>
      <w:r w:rsidR="00190AAC" w:rsidRPr="003C4F33">
        <w:rPr>
          <w:sz w:val="28"/>
          <w:szCs w:val="28"/>
        </w:rPr>
        <w:t>инвестиционных возможностях компании</w:t>
      </w:r>
      <w:r w:rsidRPr="003C4F33">
        <w:rPr>
          <w:sz w:val="28"/>
          <w:szCs w:val="28"/>
        </w:rPr>
        <w:t xml:space="preserve"> на основе изученных в период обучения методик, технологий, информационных, программных, иных инструментальных средств;</w:t>
      </w:r>
    </w:p>
    <w:p w14:paraId="338D407D" w14:textId="0E8C027D" w:rsidR="00E21BB4" w:rsidRPr="003C4F33" w:rsidRDefault="00E21BB4" w:rsidP="00190AAC">
      <w:pPr>
        <w:numPr>
          <w:ilvl w:val="0"/>
          <w:numId w:val="3"/>
        </w:numPr>
        <w:spacing w:line="360" w:lineRule="auto"/>
        <w:ind w:left="0" w:firstLine="720"/>
        <w:contextualSpacing/>
        <w:jc w:val="both"/>
        <w:rPr>
          <w:sz w:val="28"/>
          <w:szCs w:val="28"/>
        </w:rPr>
      </w:pPr>
      <w:bookmarkStart w:id="4" w:name="_Hlk34821626"/>
      <w:r w:rsidRPr="003C4F33">
        <w:rPr>
          <w:sz w:val="28"/>
          <w:szCs w:val="28"/>
        </w:rPr>
        <w:t>Изучение и анализ методов, технологий, методик, информационных, программных иных инструментальных средств</w:t>
      </w:r>
      <w:r w:rsidR="00190AAC" w:rsidRPr="003C4F33">
        <w:rPr>
          <w:sz w:val="28"/>
          <w:szCs w:val="28"/>
        </w:rPr>
        <w:t>,</w:t>
      </w:r>
      <w:r w:rsidRPr="003C4F33">
        <w:rPr>
          <w:sz w:val="28"/>
          <w:szCs w:val="28"/>
        </w:rPr>
        <w:t xml:space="preserve"> используемых </w:t>
      </w:r>
      <w:r w:rsidR="00190AAC" w:rsidRPr="003C4F33">
        <w:rPr>
          <w:sz w:val="28"/>
          <w:szCs w:val="28"/>
        </w:rPr>
        <w:t>компанией АО «</w:t>
      </w:r>
      <w:proofErr w:type="spellStart"/>
      <w:r w:rsidR="00190AAC" w:rsidRPr="003C4F33">
        <w:rPr>
          <w:sz w:val="28"/>
          <w:szCs w:val="28"/>
        </w:rPr>
        <w:t>Семьянское</w:t>
      </w:r>
      <w:proofErr w:type="spellEnd"/>
      <w:r w:rsidR="00190AAC" w:rsidRPr="003C4F33">
        <w:rPr>
          <w:sz w:val="28"/>
          <w:szCs w:val="28"/>
        </w:rPr>
        <w:t xml:space="preserve">» </w:t>
      </w:r>
      <w:r w:rsidRPr="003C4F33">
        <w:rPr>
          <w:sz w:val="28"/>
          <w:szCs w:val="28"/>
        </w:rPr>
        <w:t xml:space="preserve">для решения </w:t>
      </w:r>
      <w:r w:rsidR="00190AAC" w:rsidRPr="003C4F33">
        <w:rPr>
          <w:sz w:val="28"/>
          <w:szCs w:val="28"/>
        </w:rPr>
        <w:t xml:space="preserve">инвестиционных </w:t>
      </w:r>
      <w:r w:rsidRPr="003C4F33">
        <w:rPr>
          <w:sz w:val="28"/>
          <w:szCs w:val="28"/>
        </w:rPr>
        <w:t>задач;</w:t>
      </w:r>
    </w:p>
    <w:p w14:paraId="4CEFD7F2" w14:textId="77777777"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Выявление состава профессиональных периодических изданий, монографий, иных источников, включая электронные, составление библиографических списков актуальных источников по теме исследования и магистерской диссертации, работая с электронными базами данных;</w:t>
      </w:r>
    </w:p>
    <w:p w14:paraId="283C4545" w14:textId="77777777"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Разработка предложений по развитию методологии, методики и организации решения профессиональных задач в анализируемой предметной обрасти;</w:t>
      </w:r>
    </w:p>
    <w:p w14:paraId="6FF1AD26" w14:textId="77777777"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Сбор и оформление практического материала для написания второй главы магистерской диссертации;</w:t>
      </w:r>
    </w:p>
    <w:p w14:paraId="258C713C" w14:textId="77777777"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lastRenderedPageBreak/>
        <w:t>Подготовка презентационных материалов;</w:t>
      </w:r>
    </w:p>
    <w:p w14:paraId="17E0C9F7" w14:textId="38DA6AC8"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Проведение статистических исследований;</w:t>
      </w:r>
    </w:p>
    <w:p w14:paraId="08E626C8" w14:textId="77777777"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Выполнение отдельных целевых поручений соответственно опыту и знаниям лица, занимающего должность;</w:t>
      </w:r>
    </w:p>
    <w:p w14:paraId="006A829A" w14:textId="77777777" w:rsidR="00E21BB4" w:rsidRPr="003C4F33" w:rsidRDefault="00E21BB4" w:rsidP="00190AAC">
      <w:pPr>
        <w:numPr>
          <w:ilvl w:val="0"/>
          <w:numId w:val="3"/>
        </w:numPr>
        <w:spacing w:line="360" w:lineRule="auto"/>
        <w:ind w:left="0" w:firstLine="720"/>
        <w:contextualSpacing/>
        <w:jc w:val="both"/>
        <w:rPr>
          <w:sz w:val="28"/>
          <w:szCs w:val="28"/>
        </w:rPr>
      </w:pPr>
      <w:r w:rsidRPr="003C4F33">
        <w:rPr>
          <w:sz w:val="28"/>
          <w:szCs w:val="28"/>
        </w:rPr>
        <w:t>Подготовка и защита отчета о НИП.</w:t>
      </w:r>
    </w:p>
    <w:bookmarkEnd w:id="4"/>
    <w:p w14:paraId="1A435E44" w14:textId="77777777" w:rsidR="005A7D26" w:rsidRPr="003C4F33" w:rsidRDefault="005A7D26" w:rsidP="005A7D26">
      <w:pPr>
        <w:spacing w:line="360" w:lineRule="auto"/>
        <w:ind w:firstLine="0"/>
        <w:rPr>
          <w:iCs/>
          <w:sz w:val="28"/>
          <w:szCs w:val="24"/>
        </w:rPr>
      </w:pPr>
      <w:r w:rsidRPr="003C4F33">
        <w:rPr>
          <w:iCs/>
          <w:sz w:val="28"/>
          <w:szCs w:val="24"/>
        </w:rPr>
        <w:br w:type="page"/>
      </w:r>
    </w:p>
    <w:p w14:paraId="1E694824" w14:textId="67E7389C" w:rsidR="00190AAC" w:rsidRPr="003C4F33" w:rsidRDefault="00190AAC" w:rsidP="00190AAC">
      <w:pPr>
        <w:pStyle w:val="1"/>
        <w:spacing w:beforeLines="120" w:before="288" w:line="360" w:lineRule="auto"/>
        <w:rPr>
          <w:rFonts w:ascii="Times New Roman" w:hAnsi="Times New Roman" w:cs="Times New Roman"/>
          <w:b/>
          <w:bCs/>
          <w:color w:val="000000" w:themeColor="text1"/>
        </w:rPr>
      </w:pPr>
      <w:bookmarkStart w:id="5" w:name="_Toc35156043"/>
      <w:r w:rsidRPr="003C4F33">
        <w:rPr>
          <w:rFonts w:ascii="Times New Roman" w:hAnsi="Times New Roman" w:cs="Times New Roman"/>
          <w:b/>
          <w:bCs/>
          <w:color w:val="000000" w:themeColor="text1"/>
        </w:rPr>
        <w:lastRenderedPageBreak/>
        <w:t>2. Исполненное индивидуальное задание</w:t>
      </w:r>
      <w:bookmarkEnd w:id="5"/>
    </w:p>
    <w:p w14:paraId="26E0D6E5" w14:textId="1FF98E02" w:rsidR="003C4F33" w:rsidRPr="003C4F33" w:rsidRDefault="003C4F33">
      <w:pPr>
        <w:pStyle w:val="2"/>
        <w:spacing w:before="0" w:line="360" w:lineRule="auto"/>
        <w:rPr>
          <w:ins w:id="6" w:author="Александр Гордеев" w:date="2020-02-25T14:32:00Z"/>
          <w:b/>
          <w:bCs/>
          <w:color w:val="000000" w:themeColor="text1"/>
          <w:rPrChange w:id="7" w:author="Александр Гордеев" w:date="2020-02-29T12:56:00Z">
            <w:rPr>
              <w:ins w:id="8" w:author="Александр Гордеев" w:date="2020-02-25T14:32:00Z"/>
              <w:rStyle w:val="10"/>
              <w:rFonts w:ascii="Times New Roman" w:hAnsi="Times New Roman" w:cs="Times New Roman"/>
              <w:sz w:val="28"/>
              <w:szCs w:val="28"/>
            </w:rPr>
          </w:rPrChange>
        </w:rPr>
        <w:pPrChange w:id="9" w:author="Александр Гордеев" w:date="2020-02-29T12:56:00Z">
          <w:pPr>
            <w:spacing w:line="360" w:lineRule="auto"/>
            <w:ind w:firstLine="567"/>
            <w:jc w:val="both"/>
          </w:pPr>
        </w:pPrChange>
      </w:pPr>
      <w:bookmarkStart w:id="10" w:name="_Toc35077969"/>
      <w:ins w:id="11" w:author="Александр Гордеев" w:date="2020-02-29T12:56:00Z">
        <w:r w:rsidRPr="003C4F33">
          <w:rPr>
            <w:b/>
            <w:bCs/>
            <w:color w:val="000000" w:themeColor="text1"/>
            <w:rPrChange w:id="12" w:author="Александр Гордеев" w:date="2020-02-29T12:57:00Z">
              <w:rPr>
                <w:rStyle w:val="10"/>
                <w:rFonts w:ascii="Times New Roman" w:eastAsiaTheme="minorEastAsia" w:hAnsi="Times New Roman" w:cs="Times New Roman"/>
                <w:color w:val="auto"/>
                <w:sz w:val="28"/>
                <w:szCs w:val="28"/>
                <w:lang w:val="en-US"/>
              </w:rPr>
            </w:rPrChange>
          </w:rPr>
          <w:t>2.</w:t>
        </w:r>
      </w:ins>
      <w:r w:rsidRPr="003C4F33">
        <w:rPr>
          <w:rFonts w:ascii="Times New Roman" w:hAnsi="Times New Roman" w:cs="Times New Roman"/>
          <w:b/>
          <w:bCs/>
          <w:color w:val="000000" w:themeColor="text1"/>
          <w:sz w:val="28"/>
          <w:szCs w:val="28"/>
        </w:rPr>
        <w:t>1</w:t>
      </w:r>
      <w:ins w:id="13" w:author="Александр Гордеев" w:date="2020-02-29T12:56:00Z">
        <w:r w:rsidRPr="003C4F33">
          <w:rPr>
            <w:b/>
            <w:bCs/>
            <w:color w:val="000000" w:themeColor="text1"/>
            <w:rPrChange w:id="14" w:author="Александр Гордеев" w:date="2020-02-29T12:57:00Z">
              <w:rPr>
                <w:rStyle w:val="10"/>
                <w:rFonts w:ascii="Times New Roman" w:eastAsiaTheme="minorEastAsia" w:hAnsi="Times New Roman" w:cs="Times New Roman"/>
                <w:color w:val="auto"/>
                <w:sz w:val="28"/>
                <w:szCs w:val="28"/>
                <w:lang w:val="en-US"/>
              </w:rPr>
            </w:rPrChange>
          </w:rPr>
          <w:t xml:space="preserve"> </w:t>
        </w:r>
      </w:ins>
      <w:ins w:id="15" w:author="Александр Гордеев" w:date="2020-02-25T14:32:00Z">
        <w:r w:rsidRPr="003C4F33">
          <w:rPr>
            <w:rFonts w:ascii="Times New Roman" w:hAnsi="Times New Roman" w:cs="Times New Roman"/>
            <w:b/>
            <w:bCs/>
            <w:color w:val="000000" w:themeColor="text1"/>
            <w:sz w:val="28"/>
            <w:szCs w:val="28"/>
          </w:rPr>
          <w:t xml:space="preserve">Описание </w:t>
        </w:r>
      </w:ins>
      <w:ins w:id="16" w:author="Александр Гордеев" w:date="2020-03-01T15:59:00Z">
        <w:r w:rsidRPr="003C4F33">
          <w:rPr>
            <w:rFonts w:ascii="Times New Roman" w:hAnsi="Times New Roman" w:cs="Times New Roman"/>
            <w:b/>
            <w:bCs/>
            <w:color w:val="000000" w:themeColor="text1"/>
            <w:sz w:val="28"/>
            <w:szCs w:val="28"/>
          </w:rPr>
          <w:t>выборки</w:t>
        </w:r>
      </w:ins>
      <w:bookmarkEnd w:id="10"/>
      <w:r w:rsidRPr="003C4F33">
        <w:rPr>
          <w:rFonts w:ascii="Times New Roman" w:hAnsi="Times New Roman" w:cs="Times New Roman"/>
          <w:b/>
          <w:bCs/>
          <w:color w:val="000000" w:themeColor="text1"/>
          <w:sz w:val="28"/>
          <w:szCs w:val="28"/>
        </w:rPr>
        <w:t xml:space="preserve"> </w:t>
      </w:r>
      <w:bookmarkStart w:id="17" w:name="_Hlk35171949"/>
      <w:r>
        <w:rPr>
          <w:rFonts w:ascii="Times New Roman" w:hAnsi="Times New Roman" w:cs="Times New Roman"/>
          <w:b/>
          <w:bCs/>
          <w:color w:val="000000" w:themeColor="text1"/>
          <w:sz w:val="28"/>
          <w:szCs w:val="28"/>
        </w:rPr>
        <w:t>исследуемых компаний</w:t>
      </w:r>
      <w:bookmarkEnd w:id="17"/>
    </w:p>
    <w:p w14:paraId="6932D879" w14:textId="3CE9E41B" w:rsidR="003C4F33" w:rsidRPr="003C4F33" w:rsidDel="00FE504D" w:rsidRDefault="003C4F33">
      <w:pPr>
        <w:spacing w:line="360" w:lineRule="auto"/>
        <w:jc w:val="both"/>
        <w:rPr>
          <w:del w:id="18" w:author="Александр Гордеев" w:date="2020-02-26T12:49:00Z"/>
          <w:rStyle w:val="tlid-translation"/>
          <w:rFonts w:asciiTheme="majorHAnsi" w:eastAsiaTheme="majorEastAsia" w:hAnsiTheme="majorHAnsi" w:cstheme="majorBidi"/>
          <w:color w:val="2F5496" w:themeColor="accent1" w:themeShade="BF"/>
          <w:sz w:val="28"/>
          <w:szCs w:val="28"/>
        </w:rPr>
        <w:pPrChange w:id="19" w:author="Александр Гордеев" w:date="2020-02-25T14:34:00Z">
          <w:pPr>
            <w:spacing w:line="360" w:lineRule="auto"/>
            <w:ind w:firstLine="567"/>
            <w:jc w:val="both"/>
          </w:pPr>
        </w:pPrChange>
      </w:pPr>
      <w:r w:rsidRPr="003C4F33">
        <w:rPr>
          <w:rStyle w:val="tlid-translation"/>
          <w:rFonts w:eastAsiaTheme="majorEastAsia"/>
          <w:sz w:val="28"/>
          <w:szCs w:val="28"/>
        </w:rPr>
        <w:t xml:space="preserve">Основой </w:t>
      </w:r>
      <w:del w:id="20" w:author="Александр Гордеев" w:date="2020-03-02T18:31:00Z">
        <w:r w:rsidRPr="003C4F33" w:rsidDel="00D22454">
          <w:rPr>
            <w:rStyle w:val="tlid-translation"/>
            <w:rFonts w:eastAsiaTheme="majorEastAsia"/>
            <w:sz w:val="28"/>
            <w:szCs w:val="28"/>
          </w:rPr>
          <w:delText xml:space="preserve">данного </w:delText>
        </w:r>
      </w:del>
      <w:r w:rsidRPr="003C4F33">
        <w:rPr>
          <w:rStyle w:val="tlid-translation"/>
          <w:rFonts w:eastAsiaTheme="majorEastAsia"/>
          <w:sz w:val="28"/>
          <w:szCs w:val="28"/>
        </w:rPr>
        <w:t xml:space="preserve">исследования является </w:t>
      </w:r>
      <w:proofErr w:type="spellStart"/>
      <w:r w:rsidRPr="003C4F33">
        <w:rPr>
          <w:rStyle w:val="tlid-translation"/>
          <w:rFonts w:eastAsiaTheme="majorEastAsia"/>
          <w:sz w:val="28"/>
          <w:szCs w:val="28"/>
        </w:rPr>
        <w:t>датасет</w:t>
      </w:r>
      <w:proofErr w:type="spellEnd"/>
      <w:r w:rsidRPr="003C4F33">
        <w:rPr>
          <w:rStyle w:val="tlid-translation"/>
          <w:rFonts w:eastAsiaTheme="majorEastAsia"/>
          <w:sz w:val="28"/>
          <w:szCs w:val="28"/>
        </w:rPr>
        <w:t xml:space="preserve">, который состоит из ключевых </w:t>
      </w:r>
      <w:del w:id="21" w:author="Александр Гордеев" w:date="2020-02-26T12:49:00Z">
        <w:r w:rsidRPr="003C4F33" w:rsidDel="00FE504D">
          <w:rPr>
            <w:rStyle w:val="tlid-translation"/>
            <w:rFonts w:eastAsiaTheme="majorEastAsia"/>
            <w:sz w:val="28"/>
            <w:szCs w:val="28"/>
          </w:rPr>
          <w:delText xml:space="preserve">фундаментальных </w:delText>
        </w:r>
      </w:del>
      <w:ins w:id="22" w:author="Александр Гордеев" w:date="2020-02-26T12:49:00Z">
        <w:r w:rsidRPr="003C4F33">
          <w:rPr>
            <w:rStyle w:val="tlid-translation"/>
            <w:rFonts w:eastAsiaTheme="majorEastAsia"/>
            <w:sz w:val="28"/>
            <w:szCs w:val="28"/>
          </w:rPr>
          <w:t xml:space="preserve">финансовых </w:t>
        </w:r>
      </w:ins>
      <w:r w:rsidRPr="003C4F33">
        <w:rPr>
          <w:rStyle w:val="tlid-translation"/>
          <w:rFonts w:eastAsiaTheme="majorEastAsia"/>
          <w:sz w:val="28"/>
          <w:szCs w:val="28"/>
        </w:rPr>
        <w:t>показателей компаний, входящих в индекс S&amp;P500</w:t>
      </w:r>
      <w:del w:id="23" w:author="Александр Гордеев" w:date="2020-02-25T15:06:00Z">
        <w:r w:rsidRPr="003C4F33" w:rsidDel="009B1B60">
          <w:rPr>
            <w:rStyle w:val="tlid-translation"/>
            <w:rFonts w:eastAsiaTheme="majorEastAsia"/>
            <w:sz w:val="28"/>
            <w:szCs w:val="28"/>
          </w:rPr>
          <w:delText xml:space="preserve"> </w:delText>
        </w:r>
        <w:r w:rsidRPr="003C4F33" w:rsidDel="009B1B60">
          <w:rPr>
            <w:rStyle w:val="tlid-translation"/>
            <w:rFonts w:eastAsiaTheme="majorEastAsia"/>
            <w:b/>
            <w:bCs/>
            <w:sz w:val="28"/>
            <w:szCs w:val="28"/>
          </w:rPr>
          <w:delText>(приложение с перечнем использованных показателей)</w:delText>
        </w:r>
      </w:del>
      <w:r w:rsidRPr="003C4F33">
        <w:rPr>
          <w:rStyle w:val="tlid-translation"/>
          <w:rFonts w:eastAsiaTheme="majorEastAsia"/>
          <w:sz w:val="28"/>
          <w:szCs w:val="28"/>
        </w:rPr>
        <w:t>.</w:t>
      </w:r>
      <w:del w:id="24" w:author="Александр Гордеев" w:date="2020-02-26T12:49:00Z">
        <w:r w:rsidRPr="003C4F33" w:rsidDel="00FE504D">
          <w:rPr>
            <w:rStyle w:val="tlid-translation"/>
            <w:rFonts w:eastAsiaTheme="majorEastAsia"/>
            <w:sz w:val="28"/>
            <w:szCs w:val="28"/>
          </w:rPr>
          <w:delText xml:space="preserve">  </w:delText>
        </w:r>
      </w:del>
    </w:p>
    <w:p w14:paraId="5EA79AAF" w14:textId="77777777" w:rsidR="003C4F33" w:rsidRPr="003C4F33" w:rsidRDefault="003C4F33">
      <w:pPr>
        <w:spacing w:line="360" w:lineRule="auto"/>
        <w:jc w:val="both"/>
        <w:rPr>
          <w:sz w:val="28"/>
          <w:szCs w:val="28"/>
        </w:rPr>
        <w:pPrChange w:id="25" w:author="Александр Гордеев" w:date="2020-02-25T14:34:00Z">
          <w:pPr>
            <w:spacing w:line="360" w:lineRule="auto"/>
            <w:ind w:firstLine="567"/>
            <w:jc w:val="both"/>
          </w:pPr>
        </w:pPrChange>
      </w:pPr>
      <w:ins w:id="26" w:author="Александр Гордеев" w:date="2020-02-26T12:49:00Z">
        <w:r w:rsidRPr="003C4F33">
          <w:rPr>
            <w:sz w:val="28"/>
            <w:szCs w:val="28"/>
          </w:rPr>
          <w:t xml:space="preserve"> </w:t>
        </w:r>
      </w:ins>
      <w:r w:rsidRPr="003C4F33">
        <w:rPr>
          <w:sz w:val="28"/>
          <w:szCs w:val="28"/>
        </w:rPr>
        <w:t xml:space="preserve">S&amp;P500 – фондовый индекс, формирующийся из 500 публичных компаний, торгующихся на фондовых биржах США, таких как NASDAQ и Фондовая биржа Нью Йорка. Критериями отбора компаний в индекс служат их капитализация и ликвидность. Также авторы индекса стремятся сохранить репрезентативность выборки для каждой отдельной отрасли экономики США. Ключевое отличие индекса S&amp;P500 от индекса Доу Джонса заключается в том, что его значение рассчитывается, исходя из капитализации компаний с поправкой на </w:t>
      </w:r>
      <w:proofErr w:type="spellStart"/>
      <w:r w:rsidRPr="003C4F33">
        <w:rPr>
          <w:sz w:val="28"/>
          <w:szCs w:val="28"/>
        </w:rPr>
        <w:t>free-float</w:t>
      </w:r>
      <w:proofErr w:type="spellEnd"/>
      <w:r w:rsidRPr="003C4F33">
        <w:rPr>
          <w:sz w:val="28"/>
          <w:szCs w:val="28"/>
        </w:rPr>
        <w:t>, которые в него входят, в то время как значение индекса Доу Джонса зависит от стоимости акций компаний, формирующих его. Другими словами, индекс S&amp;P500 отражает не динамику движения</w:t>
      </w:r>
      <w:ins w:id="27" w:author="Александр Гордеев" w:date="2020-02-26T08:50:00Z">
        <w:r w:rsidRPr="003C4F33">
          <w:rPr>
            <w:sz w:val="28"/>
            <w:szCs w:val="28"/>
            <w:rPrChange w:id="28" w:author="Александр Гордеев" w:date="2020-02-26T08:50:00Z">
              <w:rPr>
                <w:sz w:val="28"/>
                <w:szCs w:val="28"/>
                <w:lang w:val="en-US"/>
              </w:rPr>
            </w:rPrChange>
          </w:rPr>
          <w:t xml:space="preserve"> </w:t>
        </w:r>
        <w:r w:rsidRPr="003C4F33">
          <w:rPr>
            <w:sz w:val="28"/>
            <w:szCs w:val="28"/>
          </w:rPr>
          <w:t>цен</w:t>
        </w:r>
      </w:ins>
      <w:r w:rsidRPr="003C4F33">
        <w:rPr>
          <w:sz w:val="28"/>
          <w:szCs w:val="28"/>
        </w:rPr>
        <w:t xml:space="preserve"> акций, а изменения в структуре фондового рынка США.</w:t>
      </w:r>
    </w:p>
    <w:p w14:paraId="5EE607A9" w14:textId="77777777" w:rsidR="003C4F33" w:rsidRPr="003C4F33" w:rsidRDefault="003C4F33" w:rsidP="003C4F33">
      <w:pPr>
        <w:spacing w:line="360" w:lineRule="auto"/>
        <w:jc w:val="both"/>
        <w:rPr>
          <w:ins w:id="29" w:author="Александр Гордеев" w:date="2020-02-25T14:56:00Z"/>
          <w:sz w:val="28"/>
          <w:szCs w:val="28"/>
        </w:rPr>
      </w:pPr>
      <w:r w:rsidRPr="003C4F33">
        <w:rPr>
          <w:sz w:val="28"/>
          <w:szCs w:val="28"/>
        </w:rPr>
        <w:t>Компании</w:t>
      </w:r>
      <w:ins w:id="30" w:author="Александр Гордеев" w:date="2020-02-25T14:36:00Z">
        <w:r w:rsidRPr="003C4F33">
          <w:rPr>
            <w:sz w:val="28"/>
            <w:szCs w:val="28"/>
          </w:rPr>
          <w:t xml:space="preserve">, формирующие индекс </w:t>
        </w:r>
        <w:r w:rsidRPr="003C4F33">
          <w:rPr>
            <w:sz w:val="28"/>
            <w:szCs w:val="28"/>
            <w:lang w:val="en-US"/>
          </w:rPr>
          <w:t>S</w:t>
        </w:r>
        <w:r w:rsidRPr="003C4F33">
          <w:rPr>
            <w:sz w:val="28"/>
            <w:szCs w:val="28"/>
            <w:rPrChange w:id="31" w:author="Александр Гордеев" w:date="2020-02-25T14:36:00Z">
              <w:rPr>
                <w:sz w:val="28"/>
                <w:szCs w:val="28"/>
                <w:lang w:val="en-US"/>
              </w:rPr>
            </w:rPrChange>
          </w:rPr>
          <w:t>&amp;</w:t>
        </w:r>
        <w:r w:rsidRPr="003C4F33">
          <w:rPr>
            <w:sz w:val="28"/>
            <w:szCs w:val="28"/>
            <w:lang w:val="en-US"/>
          </w:rPr>
          <w:t>P</w:t>
        </w:r>
        <w:r w:rsidRPr="003C4F33">
          <w:rPr>
            <w:sz w:val="28"/>
            <w:szCs w:val="28"/>
            <w:rPrChange w:id="32" w:author="Александр Гордеев" w:date="2020-02-25T14:36:00Z">
              <w:rPr>
                <w:sz w:val="28"/>
                <w:szCs w:val="28"/>
                <w:lang w:val="en-US"/>
              </w:rPr>
            </w:rPrChange>
          </w:rPr>
          <w:t>500</w:t>
        </w:r>
      </w:ins>
      <w:ins w:id="33" w:author="Александр Гордеев" w:date="2020-02-25T14:38:00Z">
        <w:r w:rsidRPr="003C4F33">
          <w:rPr>
            <w:sz w:val="28"/>
            <w:szCs w:val="28"/>
          </w:rPr>
          <w:t>,</w:t>
        </w:r>
      </w:ins>
      <w:ins w:id="34" w:author="Александр Гордеев" w:date="2020-02-25T14:36:00Z">
        <w:r w:rsidRPr="003C4F33">
          <w:rPr>
            <w:sz w:val="28"/>
            <w:szCs w:val="28"/>
          </w:rPr>
          <w:t xml:space="preserve"> разделены на сектор</w:t>
        </w:r>
      </w:ins>
      <w:ins w:id="35" w:author="Александр Гордеев" w:date="2020-02-25T14:53:00Z">
        <w:r w:rsidRPr="003C4F33">
          <w:rPr>
            <w:sz w:val="28"/>
            <w:szCs w:val="28"/>
          </w:rPr>
          <w:t>а</w:t>
        </w:r>
      </w:ins>
      <w:ins w:id="36" w:author="Александр Гордеев" w:date="2020-02-25T14:36:00Z">
        <w:r w:rsidRPr="003C4F33">
          <w:rPr>
            <w:sz w:val="28"/>
            <w:szCs w:val="28"/>
          </w:rPr>
          <w:t xml:space="preserve"> </w:t>
        </w:r>
      </w:ins>
      <w:ins w:id="37" w:author="Александр Гордеев" w:date="2020-02-25T14:37:00Z">
        <w:r w:rsidRPr="003C4F33">
          <w:rPr>
            <w:sz w:val="28"/>
            <w:szCs w:val="28"/>
          </w:rPr>
          <w:t xml:space="preserve">согласно </w:t>
        </w:r>
      </w:ins>
      <w:ins w:id="38" w:author="Александр Гордеев" w:date="2020-02-25T14:38:00Z">
        <w:r w:rsidRPr="003C4F33">
          <w:rPr>
            <w:sz w:val="28"/>
            <w:szCs w:val="28"/>
          </w:rPr>
          <w:t>глобальному стандарту отраслевой классификации (</w:t>
        </w:r>
      </w:ins>
      <w:ins w:id="39" w:author="Александр Гордеев" w:date="2020-02-25T14:47:00Z">
        <w:r w:rsidRPr="003C4F33">
          <w:rPr>
            <w:sz w:val="28"/>
            <w:szCs w:val="28"/>
          </w:rPr>
          <w:t xml:space="preserve">далее по тексту </w:t>
        </w:r>
      </w:ins>
      <w:ins w:id="40" w:author="Александр Гордеев" w:date="2020-02-25T14:38:00Z">
        <w:r w:rsidRPr="003C4F33">
          <w:rPr>
            <w:sz w:val="28"/>
            <w:szCs w:val="28"/>
            <w:lang w:val="en-US"/>
          </w:rPr>
          <w:t>GICS</w:t>
        </w:r>
      </w:ins>
      <w:ins w:id="41" w:author="Александр Гордеев" w:date="2020-02-25T14:46:00Z">
        <w:r w:rsidRPr="003C4F33">
          <w:rPr>
            <w:rStyle w:val="a8"/>
            <w:sz w:val="28"/>
            <w:szCs w:val="28"/>
            <w:lang w:val="en-US"/>
          </w:rPr>
          <w:footnoteReference w:id="1"/>
        </w:r>
      </w:ins>
      <w:ins w:id="43" w:author="Александр Гордеев" w:date="2020-02-25T14:38:00Z">
        <w:r w:rsidRPr="003C4F33">
          <w:rPr>
            <w:sz w:val="28"/>
            <w:szCs w:val="28"/>
            <w:rPrChange w:id="44" w:author="Александр Гордеев" w:date="2020-02-25T14:38:00Z">
              <w:rPr>
                <w:sz w:val="28"/>
                <w:szCs w:val="28"/>
                <w:lang w:val="en-US"/>
              </w:rPr>
            </w:rPrChange>
          </w:rPr>
          <w:t>)</w:t>
        </w:r>
      </w:ins>
      <w:ins w:id="45" w:author="Александр Гордеев" w:date="2020-02-25T14:39:00Z">
        <w:r w:rsidRPr="003C4F33">
          <w:rPr>
            <w:sz w:val="28"/>
            <w:szCs w:val="28"/>
          </w:rPr>
          <w:t>.</w:t>
        </w:r>
      </w:ins>
      <w:ins w:id="46" w:author="Александр Гордеев" w:date="2020-02-25T14:38:00Z">
        <w:r w:rsidRPr="003C4F33">
          <w:rPr>
            <w:sz w:val="28"/>
            <w:szCs w:val="28"/>
            <w:rPrChange w:id="47" w:author="Александр Гордеев" w:date="2020-02-25T14:38:00Z">
              <w:rPr>
                <w:sz w:val="28"/>
                <w:szCs w:val="28"/>
                <w:lang w:val="en-US"/>
              </w:rPr>
            </w:rPrChange>
          </w:rPr>
          <w:t xml:space="preserve"> </w:t>
        </w:r>
      </w:ins>
      <w:ins w:id="48" w:author="Александр Гордеев" w:date="2020-02-25T14:47:00Z">
        <w:r w:rsidRPr="003C4F33">
          <w:rPr>
            <w:sz w:val="28"/>
            <w:szCs w:val="28"/>
          </w:rPr>
          <w:t xml:space="preserve">Стандарт </w:t>
        </w:r>
        <w:r w:rsidRPr="003C4F33">
          <w:rPr>
            <w:sz w:val="28"/>
            <w:szCs w:val="28"/>
            <w:lang w:val="en-US"/>
          </w:rPr>
          <w:t>CIGS</w:t>
        </w:r>
        <w:r w:rsidRPr="003C4F33">
          <w:rPr>
            <w:sz w:val="28"/>
            <w:szCs w:val="28"/>
            <w:rPrChange w:id="49" w:author="Александр Гордеев" w:date="2020-02-25T14:50:00Z">
              <w:rPr>
                <w:sz w:val="28"/>
                <w:szCs w:val="28"/>
                <w:lang w:val="en-US"/>
              </w:rPr>
            </w:rPrChange>
          </w:rPr>
          <w:t xml:space="preserve"> </w:t>
        </w:r>
        <w:r w:rsidRPr="003C4F33">
          <w:rPr>
            <w:sz w:val="28"/>
            <w:szCs w:val="28"/>
          </w:rPr>
          <w:t xml:space="preserve">был разработан в 1999 году </w:t>
        </w:r>
      </w:ins>
      <w:ins w:id="50" w:author="Александр Гордеев" w:date="2020-02-25T14:50:00Z">
        <w:r w:rsidRPr="003C4F33">
          <w:rPr>
            <w:sz w:val="28"/>
            <w:szCs w:val="28"/>
          </w:rPr>
          <w:t xml:space="preserve">компаниями </w:t>
        </w:r>
        <w:r w:rsidRPr="003C4F33">
          <w:rPr>
            <w:sz w:val="28"/>
            <w:szCs w:val="28"/>
            <w:lang w:val="en-US"/>
          </w:rPr>
          <w:t>MSCI</w:t>
        </w:r>
        <w:r w:rsidRPr="003C4F33">
          <w:rPr>
            <w:sz w:val="28"/>
            <w:szCs w:val="28"/>
            <w:rPrChange w:id="51" w:author="Александр Гордеев" w:date="2020-02-25T14:50:00Z">
              <w:rPr>
                <w:sz w:val="28"/>
                <w:szCs w:val="28"/>
                <w:lang w:val="en-US"/>
              </w:rPr>
            </w:rPrChange>
          </w:rPr>
          <w:t xml:space="preserve"> </w:t>
        </w:r>
        <w:r w:rsidRPr="003C4F33">
          <w:rPr>
            <w:sz w:val="28"/>
            <w:szCs w:val="28"/>
            <w:lang w:val="en-US"/>
          </w:rPr>
          <w:t>Inc</w:t>
        </w:r>
        <w:r w:rsidRPr="003C4F33">
          <w:rPr>
            <w:sz w:val="28"/>
            <w:szCs w:val="28"/>
            <w:rPrChange w:id="52" w:author="Александр Гордеев" w:date="2020-02-25T14:50:00Z">
              <w:rPr>
                <w:sz w:val="28"/>
                <w:szCs w:val="28"/>
                <w:lang w:val="en-US"/>
              </w:rPr>
            </w:rPrChange>
          </w:rPr>
          <w:t xml:space="preserve">. </w:t>
        </w:r>
        <w:r w:rsidRPr="003C4F33">
          <w:rPr>
            <w:sz w:val="28"/>
            <w:szCs w:val="28"/>
          </w:rPr>
          <w:t xml:space="preserve">и </w:t>
        </w:r>
      </w:ins>
      <w:proofErr w:type="spellStart"/>
      <w:ins w:id="53" w:author="Александр Гордеев" w:date="2020-02-25T14:51:00Z">
        <w:r w:rsidRPr="003C4F33">
          <w:rPr>
            <w:sz w:val="28"/>
            <w:szCs w:val="28"/>
          </w:rPr>
          <w:t>Standard</w:t>
        </w:r>
        <w:proofErr w:type="spellEnd"/>
        <w:r w:rsidRPr="003C4F33">
          <w:rPr>
            <w:sz w:val="28"/>
            <w:szCs w:val="28"/>
          </w:rPr>
          <w:t xml:space="preserve"> &amp; </w:t>
        </w:r>
        <w:proofErr w:type="spellStart"/>
        <w:r w:rsidRPr="003C4F33">
          <w:rPr>
            <w:sz w:val="28"/>
            <w:szCs w:val="28"/>
          </w:rPr>
          <w:t>Poor's</w:t>
        </w:r>
        <w:proofErr w:type="spellEnd"/>
        <w:r w:rsidRPr="003C4F33">
          <w:rPr>
            <w:sz w:val="28"/>
            <w:szCs w:val="28"/>
          </w:rPr>
          <w:t xml:space="preserve"> </w:t>
        </w:r>
        <w:proofErr w:type="spellStart"/>
        <w:r w:rsidRPr="003C4F33">
          <w:rPr>
            <w:sz w:val="28"/>
            <w:szCs w:val="28"/>
          </w:rPr>
          <w:t>Financial</w:t>
        </w:r>
        <w:proofErr w:type="spellEnd"/>
        <w:r w:rsidRPr="003C4F33">
          <w:rPr>
            <w:sz w:val="28"/>
            <w:szCs w:val="28"/>
          </w:rPr>
          <w:t xml:space="preserve"> </w:t>
        </w:r>
        <w:proofErr w:type="spellStart"/>
        <w:r w:rsidRPr="003C4F33">
          <w:rPr>
            <w:sz w:val="28"/>
            <w:szCs w:val="28"/>
          </w:rPr>
          <w:t>Services</w:t>
        </w:r>
        <w:proofErr w:type="spellEnd"/>
        <w:r w:rsidRPr="003C4F33">
          <w:rPr>
            <w:sz w:val="28"/>
            <w:szCs w:val="28"/>
          </w:rPr>
          <w:t xml:space="preserve"> LLC.</w:t>
        </w:r>
      </w:ins>
      <w:ins w:id="54" w:author="Александр Гордеев" w:date="2020-02-25T14:53:00Z">
        <w:r w:rsidRPr="003C4F33">
          <w:rPr>
            <w:sz w:val="28"/>
            <w:szCs w:val="28"/>
          </w:rPr>
          <w:t xml:space="preserve"> Стандарт</w:t>
        </w:r>
      </w:ins>
      <w:ins w:id="55" w:author="Александр Гордеев" w:date="2020-02-25T14:54:00Z">
        <w:r w:rsidRPr="003C4F33">
          <w:rPr>
            <w:sz w:val="28"/>
            <w:szCs w:val="28"/>
          </w:rPr>
          <w:t xml:space="preserve"> </w:t>
        </w:r>
        <w:proofErr w:type="spellStart"/>
        <w:r w:rsidRPr="003C4F33">
          <w:rPr>
            <w:sz w:val="28"/>
            <w:szCs w:val="28"/>
          </w:rPr>
          <w:t>кластеризует</w:t>
        </w:r>
        <w:proofErr w:type="spellEnd"/>
        <w:r w:rsidRPr="003C4F33">
          <w:rPr>
            <w:sz w:val="28"/>
            <w:szCs w:val="28"/>
          </w:rPr>
          <w:t xml:space="preserve"> экономику США на 11 </w:t>
        </w:r>
      </w:ins>
      <w:ins w:id="56" w:author="Александр Гордеев" w:date="2020-02-25T14:55:00Z">
        <w:r w:rsidRPr="003C4F33">
          <w:rPr>
            <w:sz w:val="28"/>
            <w:szCs w:val="28"/>
          </w:rPr>
          <w:t xml:space="preserve">ключевых </w:t>
        </w:r>
      </w:ins>
      <w:ins w:id="57" w:author="Александр Гордеев" w:date="2020-02-25T14:54:00Z">
        <w:r w:rsidRPr="003C4F33">
          <w:rPr>
            <w:sz w:val="28"/>
            <w:szCs w:val="28"/>
          </w:rPr>
          <w:t>секторов</w:t>
        </w:r>
      </w:ins>
      <w:ins w:id="58" w:author="Александр Гордеев" w:date="2020-02-25T14:56:00Z">
        <w:r w:rsidRPr="003C4F33">
          <w:rPr>
            <w:sz w:val="28"/>
            <w:szCs w:val="28"/>
          </w:rPr>
          <w:t>:</w:t>
        </w:r>
      </w:ins>
    </w:p>
    <w:p w14:paraId="39C0C14D" w14:textId="77777777" w:rsidR="003C4F33" w:rsidRPr="003C4F33" w:rsidRDefault="003C4F33">
      <w:pPr>
        <w:pStyle w:val="a5"/>
        <w:numPr>
          <w:ilvl w:val="0"/>
          <w:numId w:val="8"/>
        </w:numPr>
        <w:spacing w:line="360" w:lineRule="auto"/>
        <w:ind w:left="0" w:firstLine="360"/>
        <w:jc w:val="both"/>
        <w:rPr>
          <w:ins w:id="59" w:author="Александр Гордеев" w:date="2020-02-25T14:56:00Z"/>
          <w:sz w:val="28"/>
          <w:szCs w:val="28"/>
          <w:rPrChange w:id="60" w:author="Александр Гордеев" w:date="2020-02-25T14:56:00Z">
            <w:rPr>
              <w:ins w:id="61" w:author="Александр Гордеев" w:date="2020-02-25T14:56:00Z"/>
              <w:sz w:val="28"/>
              <w:szCs w:val="28"/>
              <w:lang w:val="en-US"/>
            </w:rPr>
          </w:rPrChange>
        </w:rPr>
        <w:pPrChange w:id="62" w:author="Александр Гордеев" w:date="2020-02-25T15:12:00Z">
          <w:pPr>
            <w:pStyle w:val="a5"/>
            <w:numPr>
              <w:numId w:val="1"/>
            </w:numPr>
            <w:spacing w:line="360" w:lineRule="auto"/>
            <w:ind w:left="1068" w:hanging="360"/>
            <w:jc w:val="both"/>
          </w:pPr>
        </w:pPrChange>
      </w:pPr>
      <w:ins w:id="63" w:author="Александр Гордеев" w:date="2020-02-25T15:04:00Z">
        <w:r w:rsidRPr="003C4F33">
          <w:rPr>
            <w:sz w:val="28"/>
            <w:szCs w:val="28"/>
          </w:rPr>
          <w:t>Энергетический сектор</w:t>
        </w:r>
      </w:ins>
      <w:ins w:id="64" w:author="Александр Гордеев" w:date="2020-02-26T10:31:00Z">
        <w:r w:rsidRPr="003C4F33">
          <w:rPr>
            <w:sz w:val="28"/>
            <w:szCs w:val="28"/>
          </w:rPr>
          <w:t xml:space="preserve"> (</w:t>
        </w:r>
        <w:r w:rsidRPr="003C4F33">
          <w:rPr>
            <w:sz w:val="28"/>
            <w:szCs w:val="28"/>
            <w:lang w:val="en-US"/>
          </w:rPr>
          <w:t>Energy</w:t>
        </w:r>
        <w:r w:rsidRPr="003C4F33">
          <w:rPr>
            <w:sz w:val="28"/>
            <w:szCs w:val="28"/>
          </w:rPr>
          <w:t>)</w:t>
        </w:r>
      </w:ins>
      <w:ins w:id="65" w:author="Александр Гордеев" w:date="2020-02-26T08:50:00Z">
        <w:r w:rsidRPr="003C4F33">
          <w:rPr>
            <w:sz w:val="28"/>
            <w:szCs w:val="28"/>
          </w:rPr>
          <w:t xml:space="preserve">. </w:t>
        </w:r>
      </w:ins>
      <w:ins w:id="66" w:author="Александр Гордеев" w:date="2020-02-26T10:27:00Z">
        <w:r w:rsidRPr="003C4F33">
          <w:rPr>
            <w:sz w:val="28"/>
            <w:szCs w:val="28"/>
          </w:rPr>
          <w:t>Энергетический сектор п</w:t>
        </w:r>
      </w:ins>
      <w:ins w:id="67" w:author="Александр Гордеев" w:date="2020-02-26T10:28:00Z">
        <w:r w:rsidRPr="003C4F33">
          <w:rPr>
            <w:sz w:val="28"/>
            <w:szCs w:val="28"/>
          </w:rPr>
          <w:t xml:space="preserve">редставлен отраслями добывающей промышленности, специализирующимися на добыче нефти, газа и </w:t>
        </w:r>
      </w:ins>
      <w:ins w:id="68" w:author="Александр Гордеев" w:date="2020-02-26T10:29:00Z">
        <w:r w:rsidRPr="003C4F33">
          <w:rPr>
            <w:sz w:val="28"/>
            <w:szCs w:val="28"/>
          </w:rPr>
          <w:t>иных видов топлива, а также отраслями, обслуживающими их.</w:t>
        </w:r>
      </w:ins>
    </w:p>
    <w:p w14:paraId="32C477D2" w14:textId="77777777" w:rsidR="003C4F33" w:rsidRPr="003C4F33" w:rsidRDefault="003C4F33">
      <w:pPr>
        <w:pStyle w:val="a5"/>
        <w:numPr>
          <w:ilvl w:val="0"/>
          <w:numId w:val="8"/>
        </w:numPr>
        <w:spacing w:line="360" w:lineRule="auto"/>
        <w:ind w:left="0" w:firstLine="360"/>
        <w:jc w:val="both"/>
        <w:rPr>
          <w:ins w:id="69" w:author="Александр Гордеев" w:date="2020-02-25T14:57:00Z"/>
          <w:sz w:val="28"/>
          <w:szCs w:val="28"/>
        </w:rPr>
        <w:pPrChange w:id="70" w:author="Александр Гордеев" w:date="2020-02-25T15:12:00Z">
          <w:pPr>
            <w:pStyle w:val="a5"/>
            <w:numPr>
              <w:numId w:val="1"/>
            </w:numPr>
            <w:spacing w:line="360" w:lineRule="auto"/>
            <w:ind w:left="1068" w:hanging="360"/>
            <w:jc w:val="both"/>
          </w:pPr>
        </w:pPrChange>
      </w:pPr>
      <w:ins w:id="71" w:author="Александр Гордеев" w:date="2020-02-26T10:31:00Z">
        <w:r w:rsidRPr="003C4F33">
          <w:rPr>
            <w:sz w:val="28"/>
            <w:szCs w:val="28"/>
          </w:rPr>
          <w:t xml:space="preserve">Сектор сырья и материалов </w:t>
        </w:r>
      </w:ins>
      <w:ins w:id="72" w:author="Александр Гордеев" w:date="2020-02-25T15:04:00Z">
        <w:r w:rsidRPr="003C4F33">
          <w:rPr>
            <w:sz w:val="28"/>
            <w:szCs w:val="28"/>
          </w:rPr>
          <w:t>(</w:t>
        </w:r>
      </w:ins>
      <w:proofErr w:type="spellStart"/>
      <w:ins w:id="73" w:author="Александр Гордеев" w:date="2020-02-26T10:31:00Z">
        <w:r w:rsidRPr="003C4F33">
          <w:rPr>
            <w:sz w:val="28"/>
            <w:szCs w:val="28"/>
          </w:rPr>
          <w:t>Materials</w:t>
        </w:r>
      </w:ins>
      <w:proofErr w:type="spellEnd"/>
      <w:ins w:id="74" w:author="Александр Гордеев" w:date="2020-02-25T15:04:00Z">
        <w:r w:rsidRPr="003C4F33">
          <w:rPr>
            <w:sz w:val="28"/>
            <w:szCs w:val="28"/>
          </w:rPr>
          <w:t>)</w:t>
        </w:r>
      </w:ins>
      <w:ins w:id="75" w:author="Александр Гордеев" w:date="2020-02-26T10:31:00Z">
        <w:r w:rsidRPr="003C4F33">
          <w:rPr>
            <w:sz w:val="28"/>
            <w:szCs w:val="28"/>
          </w:rPr>
          <w:t>.</w:t>
        </w:r>
      </w:ins>
      <w:ins w:id="76" w:author="Александр Гордеев" w:date="2020-02-26T10:32:00Z">
        <w:r w:rsidRPr="003C4F33">
          <w:rPr>
            <w:sz w:val="28"/>
            <w:szCs w:val="28"/>
            <w:rPrChange w:id="77" w:author="Александр Гордеев" w:date="2020-02-26T10:32:00Z">
              <w:rPr>
                <w:sz w:val="28"/>
                <w:szCs w:val="28"/>
                <w:lang w:val="en-US"/>
              </w:rPr>
            </w:rPrChange>
          </w:rPr>
          <w:t xml:space="preserve"> </w:t>
        </w:r>
      </w:ins>
      <w:ins w:id="78" w:author="Александр Гордеев" w:date="2020-02-26T10:33:00Z">
        <w:r w:rsidRPr="003C4F33">
          <w:rPr>
            <w:sz w:val="28"/>
            <w:szCs w:val="28"/>
          </w:rPr>
          <w:t>Сектор представляют компании, занимающиеся разведкой, разработкой и переработкой сырья.</w:t>
        </w:r>
      </w:ins>
      <w:ins w:id="79" w:author="Александр Гордеев" w:date="2020-02-26T10:34:00Z">
        <w:r w:rsidRPr="003C4F33">
          <w:rPr>
            <w:sz w:val="28"/>
            <w:szCs w:val="28"/>
          </w:rPr>
          <w:t xml:space="preserve"> Например, компании металлургической, химической и лесной </w:t>
        </w:r>
      </w:ins>
      <w:ins w:id="80" w:author="Александр Гордеев" w:date="2020-02-26T10:35:00Z">
        <w:r w:rsidRPr="003C4F33">
          <w:rPr>
            <w:sz w:val="28"/>
            <w:szCs w:val="28"/>
          </w:rPr>
          <w:t xml:space="preserve">промышленностей. </w:t>
        </w:r>
      </w:ins>
    </w:p>
    <w:p w14:paraId="36358CC1" w14:textId="77777777" w:rsidR="003C4F33" w:rsidRPr="003C4F33" w:rsidRDefault="003C4F33">
      <w:pPr>
        <w:pStyle w:val="a5"/>
        <w:numPr>
          <w:ilvl w:val="0"/>
          <w:numId w:val="8"/>
        </w:numPr>
        <w:spacing w:line="360" w:lineRule="auto"/>
        <w:ind w:left="0" w:firstLine="360"/>
        <w:jc w:val="both"/>
        <w:rPr>
          <w:ins w:id="81" w:author="Александр Гордеев" w:date="2020-02-25T14:57:00Z"/>
          <w:sz w:val="28"/>
          <w:szCs w:val="28"/>
        </w:rPr>
        <w:pPrChange w:id="82" w:author="Александр Гордеев" w:date="2020-02-25T15:12:00Z">
          <w:pPr>
            <w:pStyle w:val="a5"/>
            <w:numPr>
              <w:numId w:val="1"/>
            </w:numPr>
            <w:spacing w:line="360" w:lineRule="auto"/>
            <w:ind w:left="1068" w:hanging="360"/>
            <w:jc w:val="both"/>
          </w:pPr>
        </w:pPrChange>
      </w:pPr>
      <w:ins w:id="83" w:author="Александр Гордеев" w:date="2020-02-26T10:35:00Z">
        <w:r w:rsidRPr="003C4F33">
          <w:rPr>
            <w:sz w:val="28"/>
            <w:szCs w:val="28"/>
          </w:rPr>
          <w:lastRenderedPageBreak/>
          <w:t xml:space="preserve">Промышленный сектор </w:t>
        </w:r>
      </w:ins>
      <w:ins w:id="84" w:author="Александр Гордеев" w:date="2020-02-25T15:03:00Z">
        <w:r w:rsidRPr="003C4F33">
          <w:rPr>
            <w:sz w:val="28"/>
            <w:szCs w:val="28"/>
          </w:rPr>
          <w:t>(</w:t>
        </w:r>
      </w:ins>
      <w:proofErr w:type="spellStart"/>
      <w:ins w:id="85" w:author="Александр Гордеев" w:date="2020-02-26T10:35:00Z">
        <w:r w:rsidRPr="003C4F33">
          <w:rPr>
            <w:sz w:val="28"/>
            <w:szCs w:val="28"/>
          </w:rPr>
          <w:t>Industrials</w:t>
        </w:r>
      </w:ins>
      <w:proofErr w:type="spellEnd"/>
      <w:ins w:id="86" w:author="Александр Гордеев" w:date="2020-02-25T15:03:00Z">
        <w:r w:rsidRPr="003C4F33">
          <w:rPr>
            <w:sz w:val="28"/>
            <w:szCs w:val="28"/>
          </w:rPr>
          <w:t>)</w:t>
        </w:r>
      </w:ins>
      <w:ins w:id="87" w:author="Александр Гордеев" w:date="2020-02-26T10:35:00Z">
        <w:r w:rsidRPr="003C4F33">
          <w:rPr>
            <w:sz w:val="28"/>
            <w:szCs w:val="28"/>
          </w:rPr>
          <w:t xml:space="preserve">. </w:t>
        </w:r>
      </w:ins>
      <w:ins w:id="88" w:author="Александр Гордеев" w:date="2020-02-26T10:36:00Z">
        <w:r w:rsidRPr="003C4F33">
          <w:rPr>
            <w:sz w:val="28"/>
            <w:szCs w:val="28"/>
          </w:rPr>
          <w:t>В промышленный сектор входя компании занятые в производстве готового продукта</w:t>
        </w:r>
      </w:ins>
      <w:ins w:id="89" w:author="Александр Гордеев" w:date="2020-02-26T10:37:00Z">
        <w:r w:rsidRPr="003C4F33">
          <w:rPr>
            <w:sz w:val="28"/>
            <w:szCs w:val="28"/>
          </w:rPr>
          <w:t>. Например, компании строительной и обрабатывающей промышленност</w:t>
        </w:r>
      </w:ins>
      <w:ins w:id="90" w:author="Александр Гордеев" w:date="2020-02-26T10:38:00Z">
        <w:r w:rsidRPr="003C4F33">
          <w:rPr>
            <w:sz w:val="28"/>
            <w:szCs w:val="28"/>
          </w:rPr>
          <w:t>ей.</w:t>
        </w:r>
      </w:ins>
    </w:p>
    <w:p w14:paraId="3F659D4F" w14:textId="77777777" w:rsidR="003C4F33" w:rsidRPr="003C4F33" w:rsidRDefault="003C4F33">
      <w:pPr>
        <w:pStyle w:val="a5"/>
        <w:numPr>
          <w:ilvl w:val="0"/>
          <w:numId w:val="8"/>
        </w:numPr>
        <w:spacing w:line="360" w:lineRule="auto"/>
        <w:ind w:left="0" w:firstLine="360"/>
        <w:jc w:val="both"/>
        <w:rPr>
          <w:ins w:id="91" w:author="Александр Гордеев" w:date="2020-02-25T15:00:00Z"/>
          <w:sz w:val="28"/>
          <w:szCs w:val="28"/>
        </w:rPr>
        <w:pPrChange w:id="92" w:author="Александр Гордеев" w:date="2020-02-25T15:12:00Z">
          <w:pPr>
            <w:pStyle w:val="a5"/>
            <w:numPr>
              <w:numId w:val="1"/>
            </w:numPr>
            <w:spacing w:line="360" w:lineRule="auto"/>
            <w:ind w:left="1068" w:hanging="360"/>
            <w:jc w:val="both"/>
          </w:pPr>
        </w:pPrChange>
      </w:pPr>
      <w:ins w:id="93" w:author="Александр Гордеев" w:date="2020-02-26T10:38:00Z">
        <w:r w:rsidRPr="003C4F33">
          <w:rPr>
            <w:sz w:val="28"/>
            <w:szCs w:val="28"/>
          </w:rPr>
          <w:t xml:space="preserve">Потребительский сектор </w:t>
        </w:r>
      </w:ins>
      <w:ins w:id="94" w:author="Александр Гордеев" w:date="2020-02-25T15:09:00Z">
        <w:r w:rsidRPr="003C4F33">
          <w:rPr>
            <w:sz w:val="28"/>
            <w:szCs w:val="28"/>
          </w:rPr>
          <w:t>(</w:t>
        </w:r>
      </w:ins>
      <w:proofErr w:type="spellStart"/>
      <w:ins w:id="95" w:author="Александр Гордеев" w:date="2020-02-26T10:38:00Z">
        <w:r w:rsidRPr="003C4F33">
          <w:rPr>
            <w:sz w:val="28"/>
            <w:szCs w:val="28"/>
          </w:rPr>
          <w:t>Consumer</w:t>
        </w:r>
        <w:proofErr w:type="spellEnd"/>
        <w:r w:rsidRPr="003C4F33">
          <w:rPr>
            <w:sz w:val="28"/>
            <w:szCs w:val="28"/>
          </w:rPr>
          <w:t xml:space="preserve"> </w:t>
        </w:r>
        <w:proofErr w:type="spellStart"/>
        <w:r w:rsidRPr="003C4F33">
          <w:rPr>
            <w:sz w:val="28"/>
            <w:szCs w:val="28"/>
          </w:rPr>
          <w:t>Discretionary</w:t>
        </w:r>
      </w:ins>
      <w:proofErr w:type="spellEnd"/>
      <w:ins w:id="96" w:author="Александр Гордеев" w:date="2020-02-25T15:09:00Z">
        <w:r w:rsidRPr="003C4F33">
          <w:rPr>
            <w:sz w:val="28"/>
            <w:szCs w:val="28"/>
          </w:rPr>
          <w:t>)</w:t>
        </w:r>
      </w:ins>
      <w:ins w:id="97" w:author="Александр Гордеев" w:date="2020-02-26T10:40:00Z">
        <w:r w:rsidRPr="003C4F33">
          <w:rPr>
            <w:sz w:val="28"/>
            <w:szCs w:val="28"/>
          </w:rPr>
          <w:t>.</w:t>
        </w:r>
      </w:ins>
      <w:ins w:id="98" w:author="Александр Гордеев" w:date="2020-02-26T10:39:00Z">
        <w:r w:rsidRPr="003C4F33">
          <w:rPr>
            <w:sz w:val="28"/>
            <w:szCs w:val="28"/>
          </w:rPr>
          <w:t xml:space="preserve"> </w:t>
        </w:r>
      </w:ins>
      <w:ins w:id="99" w:author="Александр Гордеев" w:date="2020-02-26T10:41:00Z">
        <w:r w:rsidRPr="003C4F33">
          <w:rPr>
            <w:sz w:val="28"/>
            <w:szCs w:val="28"/>
          </w:rPr>
          <w:t>Компании данного сектора зан</w:t>
        </w:r>
      </w:ins>
      <w:ins w:id="100" w:author="Александр Гордеев" w:date="2020-02-26T10:42:00Z">
        <w:r w:rsidRPr="003C4F33">
          <w:rPr>
            <w:sz w:val="28"/>
            <w:szCs w:val="28"/>
          </w:rPr>
          <w:t>имаются реализацией потребительских товар, которые потребители могут избегать без каких-либо серьезных последствий для их благополучия</w:t>
        </w:r>
      </w:ins>
      <w:ins w:id="101" w:author="Александр Гордеев" w:date="2020-02-26T10:43:00Z">
        <w:r w:rsidRPr="003C4F33">
          <w:rPr>
            <w:sz w:val="28"/>
            <w:szCs w:val="28"/>
          </w:rPr>
          <w:t>. Например, компании автомобильной индустрии</w:t>
        </w:r>
      </w:ins>
      <w:ins w:id="102" w:author="Александр Гордеев" w:date="2020-02-26T10:44:00Z">
        <w:r w:rsidRPr="003C4F33">
          <w:rPr>
            <w:sz w:val="28"/>
            <w:szCs w:val="28"/>
          </w:rPr>
          <w:t xml:space="preserve">, ресторанный бизнес и другие </w:t>
        </w:r>
      </w:ins>
      <w:ins w:id="103" w:author="Александр Гордеев" w:date="2020-02-26T10:45:00Z">
        <w:r w:rsidRPr="003C4F33">
          <w:rPr>
            <w:sz w:val="28"/>
            <w:szCs w:val="28"/>
          </w:rPr>
          <w:t>являются частью потребительского сектора.</w:t>
        </w:r>
      </w:ins>
      <w:ins w:id="104" w:author="Александр Гордеев" w:date="2020-02-26T10:42:00Z">
        <w:r w:rsidRPr="003C4F33">
          <w:rPr>
            <w:sz w:val="28"/>
            <w:szCs w:val="28"/>
          </w:rPr>
          <w:t xml:space="preserve"> </w:t>
        </w:r>
      </w:ins>
    </w:p>
    <w:p w14:paraId="3850A755" w14:textId="77777777" w:rsidR="003C4F33" w:rsidRPr="003C4F33" w:rsidRDefault="003C4F33">
      <w:pPr>
        <w:pStyle w:val="a5"/>
        <w:numPr>
          <w:ilvl w:val="0"/>
          <w:numId w:val="8"/>
        </w:numPr>
        <w:spacing w:line="360" w:lineRule="auto"/>
        <w:ind w:left="0" w:firstLine="360"/>
        <w:jc w:val="both"/>
        <w:rPr>
          <w:ins w:id="105" w:author="Александр Гордеев" w:date="2020-02-25T15:01:00Z"/>
          <w:sz w:val="28"/>
          <w:szCs w:val="28"/>
        </w:rPr>
        <w:pPrChange w:id="106" w:author="Александр Гордеев" w:date="2020-02-25T15:12:00Z">
          <w:pPr>
            <w:pStyle w:val="a5"/>
            <w:numPr>
              <w:numId w:val="1"/>
            </w:numPr>
            <w:spacing w:line="360" w:lineRule="auto"/>
            <w:ind w:left="1068" w:hanging="360"/>
            <w:jc w:val="both"/>
          </w:pPr>
        </w:pPrChange>
      </w:pPr>
      <w:ins w:id="107" w:author="Александр Гордеев" w:date="2020-02-26T10:41:00Z">
        <w:r w:rsidRPr="003C4F33">
          <w:rPr>
            <w:sz w:val="28"/>
            <w:szCs w:val="28"/>
          </w:rPr>
          <w:t xml:space="preserve">Сектор потребительских товаров и услуг </w:t>
        </w:r>
      </w:ins>
      <w:ins w:id="108" w:author="Александр Гордеев" w:date="2020-02-25T15:08:00Z">
        <w:r w:rsidRPr="003C4F33">
          <w:rPr>
            <w:sz w:val="28"/>
            <w:szCs w:val="28"/>
          </w:rPr>
          <w:t>(</w:t>
        </w:r>
      </w:ins>
      <w:proofErr w:type="spellStart"/>
      <w:ins w:id="109" w:author="Александр Гордеев" w:date="2020-02-26T10:41:00Z">
        <w:r w:rsidRPr="003C4F33">
          <w:rPr>
            <w:sz w:val="28"/>
            <w:szCs w:val="28"/>
          </w:rPr>
          <w:t>Consumer</w:t>
        </w:r>
        <w:proofErr w:type="spellEnd"/>
        <w:r w:rsidRPr="003C4F33">
          <w:rPr>
            <w:sz w:val="28"/>
            <w:szCs w:val="28"/>
          </w:rPr>
          <w:t xml:space="preserve"> </w:t>
        </w:r>
        <w:proofErr w:type="spellStart"/>
        <w:r w:rsidRPr="003C4F33">
          <w:rPr>
            <w:sz w:val="28"/>
            <w:szCs w:val="28"/>
          </w:rPr>
          <w:t>Staples</w:t>
        </w:r>
      </w:ins>
      <w:proofErr w:type="spellEnd"/>
      <w:ins w:id="110" w:author="Александр Гордеев" w:date="2020-02-25T15:08:00Z">
        <w:r w:rsidRPr="003C4F33">
          <w:rPr>
            <w:sz w:val="28"/>
            <w:szCs w:val="28"/>
          </w:rPr>
          <w:t>)</w:t>
        </w:r>
      </w:ins>
      <w:ins w:id="111" w:author="Александр Гордеев" w:date="2020-02-26T10:41:00Z">
        <w:r w:rsidRPr="003C4F33">
          <w:rPr>
            <w:sz w:val="28"/>
            <w:szCs w:val="28"/>
          </w:rPr>
          <w:t>.</w:t>
        </w:r>
      </w:ins>
      <w:ins w:id="112" w:author="Александр Гордеев" w:date="2020-02-26T10:45:00Z">
        <w:r w:rsidRPr="003C4F33">
          <w:rPr>
            <w:sz w:val="28"/>
            <w:szCs w:val="28"/>
          </w:rPr>
          <w:t xml:space="preserve"> В отличие от товаров, реализуемых компаниями потребительского сектора</w:t>
        </w:r>
      </w:ins>
      <w:ins w:id="113" w:author="Александр Гордеев" w:date="2020-02-26T10:46:00Z">
        <w:r w:rsidRPr="003C4F33">
          <w:rPr>
            <w:sz w:val="28"/>
            <w:szCs w:val="28"/>
          </w:rPr>
          <w:t xml:space="preserve">, многие товары компаний сектора потребительских товаров и услуг </w:t>
        </w:r>
      </w:ins>
      <w:ins w:id="114" w:author="Александр Гордеев" w:date="2020-02-26T10:47:00Z">
        <w:r w:rsidRPr="003C4F33">
          <w:rPr>
            <w:sz w:val="28"/>
            <w:szCs w:val="28"/>
          </w:rPr>
          <w:t>являются жизненно</w:t>
        </w:r>
      </w:ins>
      <w:ins w:id="115" w:author="Александр Гордеев" w:date="2020-02-26T10:46:00Z">
        <w:r w:rsidRPr="003C4F33">
          <w:rPr>
            <w:sz w:val="28"/>
            <w:szCs w:val="28"/>
          </w:rPr>
          <w:t xml:space="preserve"> необходимыми и приобретаются потребителями вне</w:t>
        </w:r>
      </w:ins>
      <w:ins w:id="116" w:author="Александр Гордеев" w:date="2020-02-26T10:47:00Z">
        <w:r w:rsidRPr="003C4F33">
          <w:rPr>
            <w:sz w:val="28"/>
            <w:szCs w:val="28"/>
          </w:rPr>
          <w:t xml:space="preserve"> зависимости от их социального положения и достатка. </w:t>
        </w:r>
      </w:ins>
      <w:ins w:id="117" w:author="Александр Гордеев" w:date="2020-02-26T10:49:00Z">
        <w:r w:rsidRPr="003C4F33">
          <w:rPr>
            <w:sz w:val="28"/>
            <w:szCs w:val="28"/>
          </w:rPr>
          <w:t>Например, к</w:t>
        </w:r>
      </w:ins>
      <w:ins w:id="118" w:author="Александр Гордеев" w:date="2020-02-26T10:48:00Z">
        <w:r w:rsidRPr="003C4F33">
          <w:rPr>
            <w:sz w:val="28"/>
            <w:szCs w:val="28"/>
          </w:rPr>
          <w:t xml:space="preserve">омпании пищевой промышленности традиционно относят к сектору потребительских товаров и услуг. </w:t>
        </w:r>
      </w:ins>
      <w:ins w:id="119" w:author="Александр Гордеев" w:date="2020-02-26T10:46:00Z">
        <w:r w:rsidRPr="003C4F33">
          <w:rPr>
            <w:sz w:val="28"/>
            <w:szCs w:val="28"/>
          </w:rPr>
          <w:t xml:space="preserve"> </w:t>
        </w:r>
      </w:ins>
    </w:p>
    <w:p w14:paraId="0930343C" w14:textId="77777777" w:rsidR="003C4F33" w:rsidRPr="003C4F33" w:rsidRDefault="003C4F33">
      <w:pPr>
        <w:pStyle w:val="a5"/>
        <w:numPr>
          <w:ilvl w:val="0"/>
          <w:numId w:val="8"/>
        </w:numPr>
        <w:spacing w:line="360" w:lineRule="auto"/>
        <w:ind w:left="0" w:firstLine="360"/>
        <w:jc w:val="both"/>
        <w:rPr>
          <w:ins w:id="120" w:author="Александр Гордеев" w:date="2020-02-25T15:01:00Z"/>
          <w:sz w:val="28"/>
          <w:szCs w:val="28"/>
        </w:rPr>
        <w:pPrChange w:id="121" w:author="Александр Гордеев" w:date="2020-02-25T15:12:00Z">
          <w:pPr>
            <w:pStyle w:val="a5"/>
            <w:numPr>
              <w:numId w:val="1"/>
            </w:numPr>
            <w:spacing w:line="360" w:lineRule="auto"/>
            <w:ind w:left="1068" w:hanging="360"/>
            <w:jc w:val="both"/>
          </w:pPr>
        </w:pPrChange>
      </w:pPr>
      <w:ins w:id="122" w:author="Александр Гордеев" w:date="2020-02-25T15:04:00Z">
        <w:r w:rsidRPr="003C4F33">
          <w:rPr>
            <w:sz w:val="28"/>
            <w:szCs w:val="28"/>
          </w:rPr>
          <w:t xml:space="preserve"> </w:t>
        </w:r>
      </w:ins>
      <w:ins w:id="123" w:author="Александр Гордеев" w:date="2020-02-26T10:58:00Z">
        <w:r w:rsidRPr="003C4F33">
          <w:rPr>
            <w:sz w:val="28"/>
            <w:szCs w:val="28"/>
          </w:rPr>
          <w:t xml:space="preserve">Сектор здравоохранения </w:t>
        </w:r>
      </w:ins>
      <w:ins w:id="124" w:author="Александр Гордеев" w:date="2020-02-25T15:04:00Z">
        <w:r w:rsidRPr="003C4F33">
          <w:rPr>
            <w:sz w:val="28"/>
            <w:szCs w:val="28"/>
          </w:rPr>
          <w:t>(</w:t>
        </w:r>
      </w:ins>
      <w:proofErr w:type="spellStart"/>
      <w:ins w:id="125" w:author="Александр Гордеев" w:date="2020-02-26T10:58:00Z">
        <w:r w:rsidRPr="003C4F33">
          <w:rPr>
            <w:sz w:val="28"/>
            <w:szCs w:val="28"/>
          </w:rPr>
          <w:t>Health</w:t>
        </w:r>
        <w:proofErr w:type="spellEnd"/>
        <w:r w:rsidRPr="003C4F33">
          <w:rPr>
            <w:sz w:val="28"/>
            <w:szCs w:val="28"/>
          </w:rPr>
          <w:t xml:space="preserve"> </w:t>
        </w:r>
        <w:proofErr w:type="spellStart"/>
        <w:r w:rsidRPr="003C4F33">
          <w:rPr>
            <w:sz w:val="28"/>
            <w:szCs w:val="28"/>
          </w:rPr>
          <w:t>Care</w:t>
        </w:r>
      </w:ins>
      <w:proofErr w:type="spellEnd"/>
      <w:ins w:id="126" w:author="Александр Гордеев" w:date="2020-02-25T15:04:00Z">
        <w:r w:rsidRPr="003C4F33">
          <w:rPr>
            <w:sz w:val="28"/>
            <w:szCs w:val="28"/>
          </w:rPr>
          <w:t>)</w:t>
        </w:r>
      </w:ins>
      <w:ins w:id="127" w:author="Александр Гордеев" w:date="2020-02-26T10:49:00Z">
        <w:r w:rsidRPr="003C4F33">
          <w:rPr>
            <w:sz w:val="28"/>
            <w:szCs w:val="28"/>
          </w:rPr>
          <w:t>. Данный сектор представлен компаниями</w:t>
        </w:r>
      </w:ins>
      <w:ins w:id="128" w:author="Александр Гордеев" w:date="2020-02-26T10:50:00Z">
        <w:r w:rsidRPr="003C4F33">
          <w:rPr>
            <w:sz w:val="28"/>
            <w:szCs w:val="28"/>
          </w:rPr>
          <w:t>, предоставляющими медицинские услуги</w:t>
        </w:r>
      </w:ins>
      <w:ins w:id="129" w:author="Александр Гордеев" w:date="2020-02-26T10:51:00Z">
        <w:r w:rsidRPr="003C4F33">
          <w:rPr>
            <w:sz w:val="28"/>
            <w:szCs w:val="28"/>
          </w:rPr>
          <w:t xml:space="preserve"> и все, что с ними связано.</w:t>
        </w:r>
      </w:ins>
    </w:p>
    <w:p w14:paraId="195098CC" w14:textId="77777777" w:rsidR="003C4F33" w:rsidRPr="003C4F33" w:rsidRDefault="003C4F33">
      <w:pPr>
        <w:pStyle w:val="a5"/>
        <w:numPr>
          <w:ilvl w:val="0"/>
          <w:numId w:val="8"/>
        </w:numPr>
        <w:spacing w:line="360" w:lineRule="auto"/>
        <w:ind w:left="0" w:firstLine="360"/>
        <w:jc w:val="both"/>
        <w:rPr>
          <w:ins w:id="130" w:author="Александр Гордеев" w:date="2020-02-25T15:01:00Z"/>
          <w:sz w:val="28"/>
          <w:szCs w:val="28"/>
        </w:rPr>
        <w:pPrChange w:id="131" w:author="Александр Гордеев" w:date="2020-02-25T15:12:00Z">
          <w:pPr>
            <w:pStyle w:val="a5"/>
            <w:numPr>
              <w:numId w:val="1"/>
            </w:numPr>
            <w:spacing w:line="360" w:lineRule="auto"/>
            <w:ind w:left="1068" w:hanging="360"/>
            <w:jc w:val="both"/>
          </w:pPr>
        </w:pPrChange>
      </w:pPr>
      <w:ins w:id="132" w:author="Александр Гордеев" w:date="2020-02-26T11:13:00Z">
        <w:r w:rsidRPr="003C4F33">
          <w:rPr>
            <w:sz w:val="28"/>
            <w:szCs w:val="28"/>
          </w:rPr>
          <w:t xml:space="preserve">Финансовый сектор </w:t>
        </w:r>
      </w:ins>
      <w:ins w:id="133" w:author="Александр Гордеев" w:date="2020-02-25T15:02:00Z">
        <w:r w:rsidRPr="003C4F33">
          <w:rPr>
            <w:sz w:val="28"/>
            <w:szCs w:val="28"/>
          </w:rPr>
          <w:t>(</w:t>
        </w:r>
      </w:ins>
      <w:proofErr w:type="spellStart"/>
      <w:ins w:id="134" w:author="Александр Гордеев" w:date="2020-02-26T11:13:00Z">
        <w:r w:rsidRPr="003C4F33">
          <w:rPr>
            <w:sz w:val="28"/>
            <w:szCs w:val="28"/>
          </w:rPr>
          <w:t>Financials</w:t>
        </w:r>
      </w:ins>
      <w:proofErr w:type="spellEnd"/>
      <w:ins w:id="135" w:author="Александр Гордеев" w:date="2020-02-25T15:02:00Z">
        <w:r w:rsidRPr="003C4F33">
          <w:rPr>
            <w:sz w:val="28"/>
            <w:szCs w:val="28"/>
          </w:rPr>
          <w:t>)</w:t>
        </w:r>
      </w:ins>
      <w:ins w:id="136" w:author="Александр Гордеев" w:date="2020-02-26T11:00:00Z">
        <w:r w:rsidRPr="003C4F33">
          <w:rPr>
            <w:sz w:val="28"/>
            <w:szCs w:val="28"/>
          </w:rPr>
          <w:t xml:space="preserve">. </w:t>
        </w:r>
      </w:ins>
      <w:ins w:id="137" w:author="Александр Гордеев" w:date="2020-02-26T11:01:00Z">
        <w:r w:rsidRPr="003C4F33">
          <w:rPr>
            <w:sz w:val="28"/>
            <w:szCs w:val="28"/>
          </w:rPr>
          <w:t xml:space="preserve">Компании данного сектора предоставляют широкий спектр финансовых услуг </w:t>
        </w:r>
      </w:ins>
      <w:ins w:id="138" w:author="Александр Гордеев" w:date="2020-02-26T11:02:00Z">
        <w:r w:rsidRPr="003C4F33">
          <w:rPr>
            <w:sz w:val="28"/>
            <w:szCs w:val="28"/>
          </w:rPr>
          <w:t>компаниям иных отраслей.</w:t>
        </w:r>
      </w:ins>
    </w:p>
    <w:p w14:paraId="44028A06" w14:textId="77777777" w:rsidR="003C4F33" w:rsidRPr="003C4F33" w:rsidRDefault="003C4F33">
      <w:pPr>
        <w:pStyle w:val="a5"/>
        <w:numPr>
          <w:ilvl w:val="0"/>
          <w:numId w:val="8"/>
        </w:numPr>
        <w:spacing w:line="360" w:lineRule="auto"/>
        <w:ind w:left="0" w:firstLine="360"/>
        <w:jc w:val="both"/>
        <w:rPr>
          <w:ins w:id="139" w:author="Александр Гордеев" w:date="2020-02-25T15:01:00Z"/>
          <w:sz w:val="28"/>
          <w:szCs w:val="28"/>
        </w:rPr>
        <w:pPrChange w:id="140" w:author="Александр Гордеев" w:date="2020-02-25T15:12:00Z">
          <w:pPr>
            <w:pStyle w:val="a5"/>
            <w:numPr>
              <w:numId w:val="1"/>
            </w:numPr>
            <w:spacing w:line="360" w:lineRule="auto"/>
            <w:ind w:left="1068" w:hanging="360"/>
            <w:jc w:val="both"/>
          </w:pPr>
        </w:pPrChange>
      </w:pPr>
      <w:ins w:id="141" w:author="Александр Гордеев" w:date="2020-02-25T15:03:00Z">
        <w:r w:rsidRPr="003C4F33">
          <w:rPr>
            <w:sz w:val="28"/>
            <w:szCs w:val="28"/>
          </w:rPr>
          <w:t xml:space="preserve"> </w:t>
        </w:r>
      </w:ins>
      <w:ins w:id="142" w:author="Александр Гордеев" w:date="2020-02-26T11:02:00Z">
        <w:r w:rsidRPr="003C4F33">
          <w:rPr>
            <w:sz w:val="28"/>
            <w:szCs w:val="28"/>
          </w:rPr>
          <w:t xml:space="preserve">Сектор </w:t>
        </w:r>
      </w:ins>
      <w:ins w:id="143" w:author="Александр Гордеев" w:date="2020-02-26T11:14:00Z">
        <w:r w:rsidRPr="003C4F33">
          <w:rPr>
            <w:sz w:val="28"/>
            <w:szCs w:val="28"/>
          </w:rPr>
          <w:t xml:space="preserve">информационных </w:t>
        </w:r>
      </w:ins>
      <w:ins w:id="144" w:author="Александр Гордеев" w:date="2020-02-26T11:02:00Z">
        <w:r w:rsidRPr="003C4F33">
          <w:rPr>
            <w:sz w:val="28"/>
            <w:szCs w:val="28"/>
          </w:rPr>
          <w:t xml:space="preserve">технологий </w:t>
        </w:r>
      </w:ins>
      <w:ins w:id="145" w:author="Александр Гордеев" w:date="2020-02-25T15:03:00Z">
        <w:r w:rsidRPr="003C4F33">
          <w:rPr>
            <w:sz w:val="28"/>
            <w:szCs w:val="28"/>
          </w:rPr>
          <w:t>(</w:t>
        </w:r>
      </w:ins>
      <w:ins w:id="146" w:author="Александр Гордеев" w:date="2020-02-26T11:02:00Z">
        <w:r w:rsidRPr="003C4F33">
          <w:rPr>
            <w:sz w:val="28"/>
            <w:szCs w:val="28"/>
            <w:lang w:val="en-US"/>
            <w:rPrChange w:id="147" w:author="Александр Гордеев" w:date="2020-02-26T11:12:00Z">
              <w:rPr>
                <w:sz w:val="28"/>
                <w:szCs w:val="28"/>
              </w:rPr>
            </w:rPrChange>
          </w:rPr>
          <w:t>Information</w:t>
        </w:r>
        <w:r w:rsidRPr="003C4F33">
          <w:rPr>
            <w:sz w:val="28"/>
            <w:szCs w:val="28"/>
          </w:rPr>
          <w:t xml:space="preserve"> </w:t>
        </w:r>
        <w:r w:rsidRPr="003C4F33">
          <w:rPr>
            <w:sz w:val="28"/>
            <w:szCs w:val="28"/>
            <w:lang w:val="en-US"/>
            <w:rPrChange w:id="148" w:author="Александр Гордеев" w:date="2020-02-26T11:12:00Z">
              <w:rPr>
                <w:sz w:val="28"/>
                <w:szCs w:val="28"/>
              </w:rPr>
            </w:rPrChange>
          </w:rPr>
          <w:t>Technology</w:t>
        </w:r>
      </w:ins>
      <w:ins w:id="149" w:author="Александр Гордеев" w:date="2020-02-25T15:03:00Z">
        <w:r w:rsidRPr="003C4F33">
          <w:rPr>
            <w:sz w:val="28"/>
            <w:szCs w:val="28"/>
          </w:rPr>
          <w:t>)</w:t>
        </w:r>
      </w:ins>
      <w:ins w:id="150" w:author="Александр Гордеев" w:date="2020-02-26T11:12:00Z">
        <w:r w:rsidRPr="003C4F33">
          <w:rPr>
            <w:sz w:val="28"/>
            <w:szCs w:val="28"/>
          </w:rPr>
          <w:t xml:space="preserve">. Сектор информационных технологий состоит из компаний, которые предоставляют программное </w:t>
        </w:r>
      </w:ins>
      <w:ins w:id="151" w:author="Александр Гордеев" w:date="2020-02-26T11:13:00Z">
        <w:r w:rsidRPr="003C4F33">
          <w:rPr>
            <w:sz w:val="28"/>
            <w:szCs w:val="28"/>
          </w:rPr>
          <w:t>обеспечение, аппаратное или полупроводниковое оборудование.</w:t>
        </w:r>
      </w:ins>
    </w:p>
    <w:p w14:paraId="3075DFB2" w14:textId="77777777" w:rsidR="003C4F33" w:rsidRPr="003C4F33" w:rsidRDefault="003C4F33">
      <w:pPr>
        <w:pStyle w:val="a5"/>
        <w:numPr>
          <w:ilvl w:val="0"/>
          <w:numId w:val="8"/>
        </w:numPr>
        <w:spacing w:line="360" w:lineRule="auto"/>
        <w:ind w:left="0" w:firstLine="360"/>
        <w:jc w:val="both"/>
        <w:rPr>
          <w:ins w:id="152" w:author="Александр Гордеев" w:date="2020-02-25T15:01:00Z"/>
          <w:sz w:val="28"/>
          <w:szCs w:val="28"/>
        </w:rPr>
        <w:pPrChange w:id="153" w:author="Александр Гордеев" w:date="2020-02-25T15:12:00Z">
          <w:pPr>
            <w:pStyle w:val="a5"/>
            <w:numPr>
              <w:numId w:val="1"/>
            </w:numPr>
            <w:spacing w:line="360" w:lineRule="auto"/>
            <w:ind w:left="1068" w:hanging="360"/>
            <w:jc w:val="both"/>
          </w:pPr>
        </w:pPrChange>
      </w:pPr>
      <w:ins w:id="154" w:author="Александр Гордеев" w:date="2020-02-26T11:13:00Z">
        <w:r w:rsidRPr="003C4F33">
          <w:rPr>
            <w:sz w:val="28"/>
            <w:szCs w:val="28"/>
          </w:rPr>
          <w:t>Сектор</w:t>
        </w:r>
        <w:r w:rsidRPr="003C4F33">
          <w:rPr>
            <w:sz w:val="28"/>
            <w:szCs w:val="28"/>
            <w:lang w:val="en-US"/>
          </w:rPr>
          <w:t xml:space="preserve"> </w:t>
        </w:r>
        <w:r w:rsidRPr="003C4F33">
          <w:rPr>
            <w:sz w:val="28"/>
            <w:szCs w:val="28"/>
          </w:rPr>
          <w:t>услуг</w:t>
        </w:r>
        <w:r w:rsidRPr="003C4F33">
          <w:rPr>
            <w:sz w:val="28"/>
            <w:szCs w:val="28"/>
            <w:lang w:val="en-US"/>
          </w:rPr>
          <w:t xml:space="preserve"> </w:t>
        </w:r>
        <w:r w:rsidRPr="003C4F33">
          <w:rPr>
            <w:sz w:val="28"/>
            <w:szCs w:val="28"/>
          </w:rPr>
          <w:t>связи</w:t>
        </w:r>
        <w:r w:rsidRPr="003C4F33">
          <w:rPr>
            <w:sz w:val="28"/>
            <w:szCs w:val="28"/>
            <w:lang w:val="en-US"/>
          </w:rPr>
          <w:t xml:space="preserve"> </w:t>
        </w:r>
      </w:ins>
      <w:ins w:id="155" w:author="Александр Гордеев" w:date="2020-02-25T15:06:00Z">
        <w:r w:rsidRPr="003C4F33">
          <w:rPr>
            <w:sz w:val="28"/>
            <w:szCs w:val="28"/>
            <w:lang w:val="en-US"/>
            <w:rPrChange w:id="156" w:author="Александр Гордеев" w:date="2020-02-25T15:06:00Z">
              <w:rPr>
                <w:sz w:val="28"/>
                <w:szCs w:val="28"/>
              </w:rPr>
            </w:rPrChange>
          </w:rPr>
          <w:t>(</w:t>
        </w:r>
      </w:ins>
      <w:ins w:id="157" w:author="Александр Гордеев" w:date="2020-02-26T11:14:00Z">
        <w:r w:rsidRPr="003C4F33">
          <w:rPr>
            <w:sz w:val="28"/>
            <w:szCs w:val="28"/>
            <w:lang w:val="en-US"/>
          </w:rPr>
          <w:t>Communication Services</w:t>
        </w:r>
      </w:ins>
      <w:ins w:id="158" w:author="Александр Гордеев" w:date="2020-02-25T15:06:00Z">
        <w:r w:rsidRPr="003C4F33">
          <w:rPr>
            <w:sz w:val="28"/>
            <w:szCs w:val="28"/>
            <w:lang w:val="en-US"/>
            <w:rPrChange w:id="159" w:author="Александр Гордеев" w:date="2020-02-25T15:06:00Z">
              <w:rPr>
                <w:sz w:val="28"/>
                <w:szCs w:val="28"/>
              </w:rPr>
            </w:rPrChange>
          </w:rPr>
          <w:t>)</w:t>
        </w:r>
      </w:ins>
      <w:ins w:id="160" w:author="Александр Гордеев" w:date="2020-02-26T11:14:00Z">
        <w:r w:rsidRPr="003C4F33">
          <w:rPr>
            <w:sz w:val="28"/>
            <w:szCs w:val="28"/>
            <w:lang w:val="en-US"/>
            <w:rPrChange w:id="161" w:author="Александр Гордеев" w:date="2020-02-26T11:14:00Z">
              <w:rPr>
                <w:sz w:val="28"/>
                <w:szCs w:val="28"/>
              </w:rPr>
            </w:rPrChange>
          </w:rPr>
          <w:t>.</w:t>
        </w:r>
      </w:ins>
      <w:ins w:id="162" w:author="Александр Гордеев" w:date="2020-02-26T11:16:00Z">
        <w:r w:rsidRPr="003C4F33">
          <w:rPr>
            <w:sz w:val="28"/>
            <w:szCs w:val="28"/>
            <w:lang w:val="en-US"/>
            <w:rPrChange w:id="163" w:author="Александр Гордеев" w:date="2020-02-26T11:16:00Z">
              <w:rPr>
                <w:sz w:val="28"/>
                <w:szCs w:val="28"/>
              </w:rPr>
            </w:rPrChange>
          </w:rPr>
          <w:t xml:space="preserve"> </w:t>
        </w:r>
        <w:r w:rsidRPr="003C4F33">
          <w:rPr>
            <w:sz w:val="28"/>
            <w:szCs w:val="28"/>
          </w:rPr>
          <w:t xml:space="preserve">Компании данного сектора предоставляют </w:t>
        </w:r>
      </w:ins>
      <w:ins w:id="164" w:author="Александр Гордеев" w:date="2020-02-26T11:17:00Z">
        <w:r w:rsidRPr="003C4F33">
          <w:rPr>
            <w:sz w:val="28"/>
            <w:szCs w:val="28"/>
          </w:rPr>
          <w:t>весь спектр услуг, связанных с интернетом</w:t>
        </w:r>
      </w:ins>
      <w:ins w:id="165" w:author="Александр Гордеев" w:date="2020-02-26T11:18:00Z">
        <w:r w:rsidRPr="003C4F33">
          <w:rPr>
            <w:sz w:val="28"/>
            <w:szCs w:val="28"/>
          </w:rPr>
          <w:t xml:space="preserve"> и навигацией.</w:t>
        </w:r>
      </w:ins>
    </w:p>
    <w:p w14:paraId="35138F80" w14:textId="77777777" w:rsidR="003C4F33" w:rsidRPr="003C4F33" w:rsidRDefault="003C4F33">
      <w:pPr>
        <w:pStyle w:val="a5"/>
        <w:numPr>
          <w:ilvl w:val="0"/>
          <w:numId w:val="8"/>
        </w:numPr>
        <w:spacing w:line="360" w:lineRule="auto"/>
        <w:ind w:left="0" w:firstLine="360"/>
        <w:rPr>
          <w:ins w:id="166" w:author="Александр Гордеев" w:date="2020-02-25T15:09:00Z"/>
          <w:sz w:val="28"/>
          <w:szCs w:val="28"/>
          <w:rPrChange w:id="167" w:author="Александр Гордеев" w:date="2020-02-25T15:09:00Z">
            <w:rPr>
              <w:ins w:id="168" w:author="Александр Гордеев" w:date="2020-02-25T15:09:00Z"/>
            </w:rPr>
          </w:rPrChange>
        </w:rPr>
        <w:pPrChange w:id="169" w:author="Александр Гордеев" w:date="2020-02-25T15:12:00Z">
          <w:pPr>
            <w:pStyle w:val="a5"/>
          </w:pPr>
        </w:pPrChange>
      </w:pPr>
      <w:proofErr w:type="spellStart"/>
      <w:ins w:id="170" w:author="Александр Гордеев" w:date="2020-02-25T15:02:00Z">
        <w:r w:rsidRPr="003C4F33">
          <w:rPr>
            <w:sz w:val="28"/>
            <w:szCs w:val="28"/>
            <w:rPrChange w:id="171" w:author="Александр Гордеев" w:date="2020-02-25T15:09:00Z">
              <w:rPr/>
            </w:rPrChange>
          </w:rPr>
          <w:t>Utilities</w:t>
        </w:r>
      </w:ins>
      <w:proofErr w:type="spellEnd"/>
      <w:ins w:id="172" w:author="Александр Гордеев" w:date="2020-02-25T15:05:00Z">
        <w:r w:rsidRPr="003C4F33">
          <w:rPr>
            <w:sz w:val="28"/>
            <w:szCs w:val="28"/>
            <w:rPrChange w:id="173" w:author="Александр Гордеев" w:date="2020-02-25T15:09:00Z">
              <w:rPr/>
            </w:rPrChange>
          </w:rPr>
          <w:t xml:space="preserve"> (Сектор коммунальных услуг)</w:t>
        </w:r>
      </w:ins>
      <w:ins w:id="174" w:author="Александр Гордеев" w:date="2020-02-26T11:18:00Z">
        <w:r w:rsidRPr="003C4F33">
          <w:rPr>
            <w:sz w:val="28"/>
            <w:szCs w:val="28"/>
          </w:rPr>
          <w:t>. Компании да</w:t>
        </w:r>
      </w:ins>
      <w:ins w:id="175" w:author="Александр Гордеев" w:date="2020-02-26T11:19:00Z">
        <w:r w:rsidRPr="003C4F33">
          <w:rPr>
            <w:sz w:val="28"/>
            <w:szCs w:val="28"/>
          </w:rPr>
          <w:t xml:space="preserve">нного сектора предоставляют доступ к основным удобствам, таким как вода, канализация, </w:t>
        </w:r>
      </w:ins>
      <w:ins w:id="176" w:author="Александр Гордеев" w:date="2020-02-26T11:20:00Z">
        <w:r w:rsidRPr="003C4F33">
          <w:rPr>
            <w:sz w:val="28"/>
            <w:szCs w:val="28"/>
          </w:rPr>
          <w:t>электричество и другим.</w:t>
        </w:r>
      </w:ins>
    </w:p>
    <w:p w14:paraId="4A74E130" w14:textId="77777777" w:rsidR="003C4F33" w:rsidRPr="003C4F33" w:rsidDel="009F098A" w:rsidRDefault="003C4F33">
      <w:pPr>
        <w:pStyle w:val="a5"/>
        <w:numPr>
          <w:ilvl w:val="0"/>
          <w:numId w:val="8"/>
        </w:numPr>
        <w:spacing w:line="360" w:lineRule="auto"/>
        <w:ind w:left="0" w:firstLine="360"/>
        <w:rPr>
          <w:del w:id="177" w:author="Александр Гордеев" w:date="2020-02-25T14:47:00Z"/>
          <w:sz w:val="28"/>
          <w:szCs w:val="28"/>
          <w:rPrChange w:id="178" w:author="Александр Гордеев" w:date="2020-02-25T15:09:00Z">
            <w:rPr>
              <w:del w:id="179" w:author="Александр Гордеев" w:date="2020-02-25T14:47:00Z"/>
            </w:rPr>
          </w:rPrChange>
        </w:rPr>
        <w:pPrChange w:id="180" w:author="Александр Гордеев" w:date="2020-02-25T15:12:00Z">
          <w:pPr>
            <w:spacing w:line="360" w:lineRule="auto"/>
            <w:jc w:val="both"/>
          </w:pPr>
        </w:pPrChange>
      </w:pPr>
      <w:ins w:id="181" w:author="Александр Гордеев" w:date="2020-02-26T11:26:00Z">
        <w:r w:rsidRPr="003C4F33">
          <w:rPr>
            <w:sz w:val="28"/>
            <w:szCs w:val="28"/>
          </w:rPr>
          <w:t xml:space="preserve">Сектор недвижимости </w:t>
        </w:r>
      </w:ins>
      <w:ins w:id="182" w:author="Александр Гордеев" w:date="2020-02-25T15:06:00Z">
        <w:r w:rsidRPr="003C4F33">
          <w:rPr>
            <w:sz w:val="28"/>
            <w:szCs w:val="28"/>
            <w:rPrChange w:id="183" w:author="Александр Гордеев" w:date="2020-02-25T15:09:00Z">
              <w:rPr/>
            </w:rPrChange>
          </w:rPr>
          <w:t>(</w:t>
        </w:r>
      </w:ins>
      <w:proofErr w:type="spellStart"/>
      <w:ins w:id="184" w:author="Александр Гордеев" w:date="2020-02-26T11:26:00Z">
        <w:r w:rsidRPr="003C4F33">
          <w:rPr>
            <w:sz w:val="28"/>
            <w:szCs w:val="28"/>
          </w:rPr>
          <w:t>Real</w:t>
        </w:r>
        <w:proofErr w:type="spellEnd"/>
        <w:r w:rsidRPr="003C4F33">
          <w:rPr>
            <w:sz w:val="28"/>
            <w:szCs w:val="28"/>
          </w:rPr>
          <w:t xml:space="preserve"> </w:t>
        </w:r>
        <w:proofErr w:type="spellStart"/>
        <w:r w:rsidRPr="003C4F33">
          <w:rPr>
            <w:sz w:val="28"/>
            <w:szCs w:val="28"/>
          </w:rPr>
          <w:t>Estate</w:t>
        </w:r>
      </w:ins>
      <w:proofErr w:type="spellEnd"/>
      <w:ins w:id="185" w:author="Александр Гордеев" w:date="2020-02-25T15:06:00Z">
        <w:r w:rsidRPr="003C4F33">
          <w:rPr>
            <w:sz w:val="28"/>
            <w:szCs w:val="28"/>
            <w:rPrChange w:id="186" w:author="Александр Гордеев" w:date="2020-02-25T15:09:00Z">
              <w:rPr/>
            </w:rPrChange>
          </w:rPr>
          <w:t>)</w:t>
        </w:r>
      </w:ins>
      <w:ins w:id="187" w:author="Александр Гордеев" w:date="2020-02-26T08:51:00Z">
        <w:r w:rsidRPr="003C4F33">
          <w:rPr>
            <w:sz w:val="28"/>
            <w:szCs w:val="28"/>
          </w:rPr>
          <w:t xml:space="preserve">. </w:t>
        </w:r>
      </w:ins>
      <w:ins w:id="188" w:author="Александр Гордеев" w:date="2020-02-26T11:22:00Z">
        <w:r w:rsidRPr="003C4F33">
          <w:rPr>
            <w:sz w:val="28"/>
            <w:szCs w:val="28"/>
          </w:rPr>
          <w:t xml:space="preserve">До 2011 года данный сектор был частью финансового сектора. </w:t>
        </w:r>
      </w:ins>
      <w:ins w:id="189" w:author="Александр Гордеев" w:date="2020-02-26T11:30:00Z">
        <w:r w:rsidRPr="003C4F33">
          <w:rPr>
            <w:sz w:val="28"/>
            <w:szCs w:val="28"/>
          </w:rPr>
          <w:t xml:space="preserve">Основными сегментами данного сектора </w:t>
        </w:r>
        <w:r w:rsidRPr="003C4F33">
          <w:rPr>
            <w:sz w:val="28"/>
            <w:szCs w:val="28"/>
          </w:rPr>
          <w:lastRenderedPageBreak/>
          <w:t>являются жилая</w:t>
        </w:r>
      </w:ins>
      <w:ins w:id="190" w:author="Александр Гордеев" w:date="2020-02-26T11:32:00Z">
        <w:r w:rsidRPr="003C4F33">
          <w:rPr>
            <w:sz w:val="28"/>
            <w:szCs w:val="28"/>
          </w:rPr>
          <w:t xml:space="preserve"> недвижимость</w:t>
        </w:r>
      </w:ins>
      <w:ins w:id="191" w:author="Александр Гордеев" w:date="2020-02-26T11:30:00Z">
        <w:r w:rsidRPr="003C4F33">
          <w:rPr>
            <w:sz w:val="28"/>
            <w:szCs w:val="28"/>
          </w:rPr>
          <w:t xml:space="preserve">, коммерческая </w:t>
        </w:r>
      </w:ins>
      <w:ins w:id="192" w:author="Александр Гордеев" w:date="2020-02-26T11:32:00Z">
        <w:r w:rsidRPr="003C4F33">
          <w:rPr>
            <w:sz w:val="28"/>
            <w:szCs w:val="28"/>
          </w:rPr>
          <w:t xml:space="preserve">недвижимость </w:t>
        </w:r>
      </w:ins>
      <w:ins w:id="193" w:author="Александр Гордеев" w:date="2020-02-26T11:30:00Z">
        <w:r w:rsidRPr="003C4F33">
          <w:rPr>
            <w:sz w:val="28"/>
            <w:szCs w:val="28"/>
          </w:rPr>
          <w:t>и промышленная</w:t>
        </w:r>
      </w:ins>
      <w:ins w:id="194" w:author="Александр Гордеев" w:date="2020-02-26T11:32:00Z">
        <w:r w:rsidRPr="003C4F33">
          <w:rPr>
            <w:sz w:val="28"/>
            <w:szCs w:val="28"/>
          </w:rPr>
          <w:t xml:space="preserve"> недвижимость</w:t>
        </w:r>
      </w:ins>
      <w:ins w:id="195" w:author="Александр Гордеев" w:date="2020-02-26T11:26:00Z">
        <w:r w:rsidRPr="003C4F33">
          <w:rPr>
            <w:sz w:val="28"/>
            <w:szCs w:val="28"/>
          </w:rPr>
          <w:t>.</w:t>
        </w:r>
      </w:ins>
      <w:ins w:id="196" w:author="Александр Гордеев" w:date="2020-02-26T11:32:00Z">
        <w:r w:rsidRPr="003C4F33">
          <w:rPr>
            <w:sz w:val="28"/>
            <w:szCs w:val="28"/>
          </w:rPr>
          <w:t xml:space="preserve"> Эти три сегмента представлены </w:t>
        </w:r>
      </w:ins>
      <w:ins w:id="197" w:author="Александр Гордеев" w:date="2020-02-26T11:33:00Z">
        <w:r w:rsidRPr="003C4F33">
          <w:rPr>
            <w:sz w:val="28"/>
            <w:szCs w:val="28"/>
          </w:rPr>
          <w:t>публично торгуемыми инвестиционными фондами недвижимости</w:t>
        </w:r>
      </w:ins>
      <w:ins w:id="198" w:author="Александр Гордеев" w:date="2020-02-26T11:34:00Z">
        <w:r w:rsidRPr="003C4F33">
          <w:rPr>
            <w:sz w:val="28"/>
            <w:szCs w:val="28"/>
          </w:rPr>
          <w:t xml:space="preserve"> (</w:t>
        </w:r>
        <w:proofErr w:type="spellStart"/>
        <w:r w:rsidRPr="003C4F33">
          <w:rPr>
            <w:color w:val="111111"/>
            <w:sz w:val="26"/>
            <w:szCs w:val="26"/>
            <w:shd w:val="clear" w:color="auto" w:fill="FFFFFF"/>
          </w:rPr>
          <w:t>REITs</w:t>
        </w:r>
        <w:proofErr w:type="spellEnd"/>
        <w:r w:rsidRPr="003C4F33">
          <w:rPr>
            <w:color w:val="111111"/>
            <w:sz w:val="26"/>
            <w:szCs w:val="26"/>
            <w:shd w:val="clear" w:color="auto" w:fill="FFFFFF"/>
          </w:rPr>
          <w:t>)</w:t>
        </w:r>
        <w:r w:rsidRPr="003C4F33">
          <w:rPr>
            <w:sz w:val="28"/>
            <w:szCs w:val="28"/>
          </w:rPr>
          <w:t>.</w:t>
        </w:r>
      </w:ins>
      <w:ins w:id="199" w:author="Александр Гордеев" w:date="2020-02-26T11:26:00Z">
        <w:r w:rsidRPr="003C4F33">
          <w:rPr>
            <w:sz w:val="28"/>
            <w:szCs w:val="28"/>
          </w:rPr>
          <w:t xml:space="preserve"> </w:t>
        </w:r>
      </w:ins>
      <w:ins w:id="200" w:author="Александр Гордеев" w:date="2020-02-26T11:27:00Z">
        <w:r w:rsidRPr="003C4F33">
          <w:rPr>
            <w:sz w:val="28"/>
            <w:szCs w:val="28"/>
          </w:rPr>
          <w:t>В рамках данной работы сектор</w:t>
        </w:r>
      </w:ins>
      <w:ins w:id="201" w:author="Александр Гордеев" w:date="2020-02-26T11:28:00Z">
        <w:r w:rsidRPr="003C4F33">
          <w:rPr>
            <w:sz w:val="28"/>
            <w:szCs w:val="28"/>
          </w:rPr>
          <w:t xml:space="preserve"> недвижимости</w:t>
        </w:r>
      </w:ins>
      <w:ins w:id="202" w:author="Александр Гордеев" w:date="2020-02-26T11:27:00Z">
        <w:r w:rsidRPr="003C4F33">
          <w:rPr>
            <w:sz w:val="28"/>
            <w:szCs w:val="28"/>
          </w:rPr>
          <w:t xml:space="preserve"> не будет отделяться от финансового сектора</w:t>
        </w:r>
      </w:ins>
      <w:ins w:id="203" w:author="Александр Гордеев" w:date="2020-02-26T11:35:00Z">
        <w:r w:rsidRPr="003C4F33">
          <w:rPr>
            <w:sz w:val="28"/>
            <w:szCs w:val="28"/>
          </w:rPr>
          <w:t xml:space="preserve"> для обеспечения </w:t>
        </w:r>
      </w:ins>
      <w:ins w:id="204" w:author="Александр Гордеев" w:date="2020-02-26T11:36:00Z">
        <w:r w:rsidRPr="003C4F33">
          <w:rPr>
            <w:sz w:val="28"/>
            <w:szCs w:val="28"/>
          </w:rPr>
          <w:t>однородности данных на разных временных горизо</w:t>
        </w:r>
      </w:ins>
      <w:ins w:id="205" w:author="Александр Гордеев" w:date="2020-02-26T11:37:00Z">
        <w:r w:rsidRPr="003C4F33">
          <w:rPr>
            <w:sz w:val="28"/>
            <w:szCs w:val="28"/>
          </w:rPr>
          <w:t>нтах.</w:t>
        </w:r>
      </w:ins>
      <w:del w:id="206" w:author="Александр Гордеев" w:date="2020-02-25T14:36:00Z">
        <w:r w:rsidRPr="003C4F33" w:rsidDel="00116E4B">
          <w:rPr>
            <w:sz w:val="28"/>
            <w:szCs w:val="28"/>
            <w:rPrChange w:id="207" w:author="Александр Гордеев" w:date="2020-02-25T15:09:00Z">
              <w:rPr/>
            </w:rPrChange>
          </w:rPr>
          <w:delText xml:space="preserve"> </w:delText>
        </w:r>
      </w:del>
      <w:del w:id="208" w:author="Александр Гордеев" w:date="2020-02-25T14:47:00Z">
        <w:r w:rsidRPr="003C4F33" w:rsidDel="009F098A">
          <w:rPr>
            <w:b/>
            <w:bCs/>
            <w:sz w:val="28"/>
            <w:szCs w:val="28"/>
            <w:rPrChange w:id="209" w:author="Александр Гордеев" w:date="2020-02-25T15:09:00Z">
              <w:rPr/>
            </w:rPrChange>
          </w:rPr>
          <w:delText>разделены на сектора</w:delText>
        </w:r>
      </w:del>
    </w:p>
    <w:p w14:paraId="00EFD76B" w14:textId="77777777" w:rsidR="003C4F33" w:rsidRPr="003C4F33" w:rsidRDefault="003C4F33">
      <w:pPr>
        <w:pStyle w:val="a5"/>
        <w:numPr>
          <w:ilvl w:val="0"/>
          <w:numId w:val="8"/>
        </w:numPr>
        <w:spacing w:line="360" w:lineRule="auto"/>
        <w:ind w:left="0" w:firstLine="360"/>
        <w:rPr>
          <w:ins w:id="210" w:author="Александр Гордеев" w:date="2020-02-25T14:47:00Z"/>
        </w:rPr>
        <w:pPrChange w:id="211" w:author="Александр Гордеев" w:date="2020-02-25T15:12:00Z">
          <w:pPr>
            <w:spacing w:line="360" w:lineRule="auto"/>
            <w:ind w:firstLine="567"/>
            <w:jc w:val="both"/>
          </w:pPr>
        </w:pPrChange>
      </w:pPr>
    </w:p>
    <w:p w14:paraId="0C27C358" w14:textId="77777777" w:rsidR="003C4F33" w:rsidRPr="003C4F33" w:rsidRDefault="003C4F33">
      <w:pPr>
        <w:spacing w:line="360" w:lineRule="auto"/>
        <w:jc w:val="both"/>
        <w:rPr>
          <w:sz w:val="28"/>
          <w:szCs w:val="28"/>
        </w:rPr>
        <w:pPrChange w:id="212" w:author="Александр Гордеев" w:date="2020-02-25T14:34:00Z">
          <w:pPr>
            <w:spacing w:line="360" w:lineRule="auto"/>
            <w:ind w:firstLine="567"/>
            <w:jc w:val="both"/>
          </w:pPr>
        </w:pPrChange>
      </w:pPr>
      <w:r w:rsidRPr="003C4F33">
        <w:rPr>
          <w:sz w:val="28"/>
          <w:szCs w:val="28"/>
        </w:rPr>
        <w:t xml:space="preserve">Анализируя долю значения индекса, которая приходится на </w:t>
      </w:r>
      <w:del w:id="213" w:author="Александр Гордеев" w:date="2020-02-25T14:43:00Z">
        <w:r w:rsidRPr="003C4F33" w:rsidDel="009F098A">
          <w:rPr>
            <w:sz w:val="28"/>
            <w:szCs w:val="28"/>
          </w:rPr>
          <w:delText>ту или иную</w:delText>
        </w:r>
      </w:del>
      <w:ins w:id="214" w:author="Александр Гордеев" w:date="2020-02-25T14:43:00Z">
        <w:r w:rsidRPr="003C4F33">
          <w:rPr>
            <w:sz w:val="28"/>
            <w:szCs w:val="28"/>
          </w:rPr>
          <w:t>каждый</w:t>
        </w:r>
      </w:ins>
      <w:r w:rsidRPr="003C4F33">
        <w:rPr>
          <w:sz w:val="28"/>
          <w:szCs w:val="28"/>
        </w:rPr>
        <w:t xml:space="preserve"> </w:t>
      </w:r>
      <w:del w:id="215" w:author="Александр Гордеев" w:date="2020-02-25T14:42:00Z">
        <w:r w:rsidRPr="003C4F33" w:rsidDel="009F098A">
          <w:rPr>
            <w:sz w:val="28"/>
            <w:szCs w:val="28"/>
          </w:rPr>
          <w:delText xml:space="preserve">отрасль </w:delText>
        </w:r>
      </w:del>
      <w:ins w:id="216" w:author="Александр Гордеев" w:date="2020-02-25T14:42:00Z">
        <w:r w:rsidRPr="003C4F33">
          <w:rPr>
            <w:sz w:val="28"/>
            <w:szCs w:val="28"/>
          </w:rPr>
          <w:t xml:space="preserve">сектор </w:t>
        </w:r>
      </w:ins>
      <w:r w:rsidRPr="003C4F33">
        <w:rPr>
          <w:sz w:val="28"/>
          <w:szCs w:val="28"/>
        </w:rPr>
        <w:t xml:space="preserve">экономики США, можно определить ключевые для определенного периода </w:t>
      </w:r>
      <w:del w:id="217" w:author="Александр Гордеев" w:date="2020-02-25T14:43:00Z">
        <w:r w:rsidRPr="003C4F33" w:rsidDel="009F098A">
          <w:rPr>
            <w:sz w:val="28"/>
            <w:szCs w:val="28"/>
          </w:rPr>
          <w:delText>отрасли</w:delText>
        </w:r>
      </w:del>
      <w:ins w:id="218" w:author="Александр Гордеев" w:date="2020-02-25T14:43:00Z">
        <w:r w:rsidRPr="003C4F33">
          <w:rPr>
            <w:sz w:val="28"/>
            <w:szCs w:val="28"/>
          </w:rPr>
          <w:t>сектора</w:t>
        </w:r>
      </w:ins>
      <w:r w:rsidRPr="003C4F33">
        <w:rPr>
          <w:sz w:val="28"/>
          <w:szCs w:val="28"/>
        </w:rPr>
        <w:t xml:space="preserve">. Ниже представлена гистограмма, отражающая динамику изменения доли </w:t>
      </w:r>
      <w:del w:id="219" w:author="Александр Гордеев" w:date="2020-02-25T14:44:00Z">
        <w:r w:rsidRPr="003C4F33" w:rsidDel="009F098A">
          <w:rPr>
            <w:sz w:val="28"/>
            <w:szCs w:val="28"/>
          </w:rPr>
          <w:delText xml:space="preserve">отраслей </w:delText>
        </w:r>
      </w:del>
      <w:ins w:id="220" w:author="Александр Гордеев" w:date="2020-02-25T14:44:00Z">
        <w:r w:rsidRPr="003C4F33">
          <w:rPr>
            <w:sz w:val="28"/>
            <w:szCs w:val="28"/>
          </w:rPr>
          <w:t xml:space="preserve">секторов </w:t>
        </w:r>
      </w:ins>
      <w:r w:rsidRPr="003C4F33">
        <w:rPr>
          <w:sz w:val="28"/>
          <w:szCs w:val="28"/>
        </w:rPr>
        <w:t xml:space="preserve">в индексе S&amp;P500 за 18 лет. По каждому году </w:t>
      </w:r>
      <w:del w:id="221" w:author="Александр Гордеев" w:date="2020-03-02T18:32:00Z">
        <w:r w:rsidRPr="003C4F33" w:rsidDel="00D22454">
          <w:rPr>
            <w:sz w:val="28"/>
            <w:szCs w:val="28"/>
          </w:rPr>
          <w:delText>расчитано</w:delText>
        </w:r>
      </w:del>
      <w:ins w:id="222" w:author="Александр Гордеев" w:date="2020-03-02T18:32:00Z">
        <w:r w:rsidRPr="003C4F33">
          <w:rPr>
            <w:sz w:val="28"/>
            <w:szCs w:val="28"/>
          </w:rPr>
          <w:t>рассчитано</w:t>
        </w:r>
      </w:ins>
      <w:r w:rsidRPr="003C4F33">
        <w:rPr>
          <w:sz w:val="28"/>
          <w:szCs w:val="28"/>
        </w:rPr>
        <w:t xml:space="preserve"> усредненное значение индекса. </w:t>
      </w:r>
    </w:p>
    <w:p w14:paraId="6C7DC588" w14:textId="77777777" w:rsidR="003C4F33" w:rsidRPr="003C4F33" w:rsidDel="009B1B60" w:rsidRDefault="003C4F33">
      <w:pPr>
        <w:spacing w:line="360" w:lineRule="auto"/>
        <w:jc w:val="both"/>
        <w:rPr>
          <w:moveFrom w:id="223" w:author="Александр Гордеев" w:date="2020-02-25T15:10:00Z"/>
          <w:sz w:val="28"/>
          <w:szCs w:val="28"/>
        </w:rPr>
        <w:pPrChange w:id="224" w:author="Александр Гордеев" w:date="2020-02-25T14:34:00Z">
          <w:pPr>
            <w:spacing w:line="360" w:lineRule="auto"/>
            <w:ind w:firstLine="567"/>
            <w:jc w:val="both"/>
          </w:pPr>
        </w:pPrChange>
      </w:pPr>
      <w:moveFromRangeStart w:id="225" w:author="Александр Гордеев" w:date="2020-02-25T15:10:00Z" w:name="move33535866"/>
      <w:moveFrom w:id="226" w:author="Александр Гордеев" w:date="2020-02-25T15:10:00Z">
        <w:r w:rsidRPr="003C4F33" w:rsidDel="009B1B60">
          <w:rPr>
            <w:b/>
            <w:bCs/>
            <w:sz w:val="28"/>
            <w:szCs w:val="28"/>
          </w:rPr>
          <w:t>Диаграма распределения по секторам</w:t>
        </w:r>
      </w:moveFrom>
    </w:p>
    <w:moveFromRangeEnd w:id="225"/>
    <w:p w14:paraId="300FF173" w14:textId="77777777" w:rsidR="003C4F33" w:rsidRPr="003C4F33" w:rsidRDefault="003C4F33">
      <w:pPr>
        <w:spacing w:line="360" w:lineRule="auto"/>
        <w:ind w:firstLine="0"/>
        <w:jc w:val="center"/>
        <w:rPr>
          <w:b/>
          <w:bCs/>
          <w:sz w:val="28"/>
          <w:szCs w:val="28"/>
        </w:rPr>
        <w:pPrChange w:id="227" w:author="Александр Гордеев" w:date="2020-02-25T14:34:00Z">
          <w:pPr>
            <w:jc w:val="center"/>
          </w:pPr>
        </w:pPrChange>
      </w:pPr>
      <w:del w:id="228" w:author="Александр Гордеев" w:date="2020-03-01T17:07:00Z">
        <w:r w:rsidRPr="003C4F33" w:rsidDel="005E6778">
          <w:rPr>
            <w:b/>
            <w:bCs/>
            <w:noProof/>
            <w:sz w:val="28"/>
            <w:szCs w:val="28"/>
          </w:rPr>
          <w:drawing>
            <wp:inline distT="0" distB="0" distL="0" distR="0" wp14:anchorId="3CA6EE6F" wp14:editId="6B15E02E">
              <wp:extent cx="6064153" cy="23563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88257" cy="2365704"/>
                      </a:xfrm>
                      <a:prstGeom prst="rect">
                        <a:avLst/>
                      </a:prstGeom>
                      <a:noFill/>
                      <a:ln>
                        <a:noFill/>
                      </a:ln>
                    </pic:spPr>
                  </pic:pic>
                </a:graphicData>
              </a:graphic>
            </wp:inline>
          </w:drawing>
        </w:r>
      </w:del>
      <w:ins w:id="229" w:author="Александр Гордеев" w:date="2020-03-01T17:07:00Z">
        <w:r w:rsidRPr="003C4F33">
          <w:rPr>
            <w:b/>
            <w:bCs/>
            <w:noProof/>
            <w:sz w:val="28"/>
            <w:szCs w:val="28"/>
          </w:rPr>
          <w:drawing>
            <wp:inline distT="0" distB="0" distL="0" distR="0" wp14:anchorId="414625F8" wp14:editId="3B2B6C3E">
              <wp:extent cx="5943600" cy="231965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19655"/>
                      </a:xfrm>
                      <a:prstGeom prst="rect">
                        <a:avLst/>
                      </a:prstGeom>
                      <a:noFill/>
                      <a:ln>
                        <a:noFill/>
                      </a:ln>
                    </pic:spPr>
                  </pic:pic>
                </a:graphicData>
              </a:graphic>
            </wp:inline>
          </w:drawing>
        </w:r>
      </w:ins>
    </w:p>
    <w:p w14:paraId="6EAE8E62" w14:textId="77777777" w:rsidR="003C4F33" w:rsidRPr="003C4F33" w:rsidDel="009B1B60" w:rsidRDefault="003C4F33" w:rsidP="003C4F33">
      <w:pPr>
        <w:spacing w:line="360" w:lineRule="auto"/>
        <w:jc w:val="both"/>
        <w:rPr>
          <w:del w:id="230" w:author="Александр Гордеев" w:date="2020-02-25T15:10:00Z"/>
          <w:moveTo w:id="231" w:author="Александр Гордеев" w:date="2020-02-25T15:10:00Z"/>
          <w:sz w:val="28"/>
          <w:szCs w:val="28"/>
        </w:rPr>
      </w:pPr>
      <w:ins w:id="232" w:author="Александр Гордеев" w:date="2020-02-25T15:10:00Z">
        <w:r w:rsidRPr="003C4F33">
          <w:rPr>
            <w:rStyle w:val="tlid-translation"/>
            <w:rFonts w:eastAsiaTheme="majorEastAsia"/>
            <w:sz w:val="28"/>
            <w:szCs w:val="28"/>
          </w:rPr>
          <w:t xml:space="preserve">Рис. 1 </w:t>
        </w:r>
      </w:ins>
      <w:moveToRangeStart w:id="233" w:author="Александр Гордеев" w:date="2020-02-25T15:10:00Z" w:name="move33535866"/>
      <w:moveTo w:id="234" w:author="Александр Гордеев" w:date="2020-02-25T15:10:00Z">
        <w:del w:id="235" w:author="Александр Гордеев" w:date="2020-02-25T15:10:00Z">
          <w:r w:rsidRPr="003C4F33" w:rsidDel="009B1B60">
            <w:rPr>
              <w:sz w:val="28"/>
              <w:szCs w:val="28"/>
              <w:rPrChange w:id="236" w:author="Александр Гордеев" w:date="2020-02-25T15:11:00Z">
                <w:rPr>
                  <w:b/>
                  <w:bCs/>
                  <w:sz w:val="28"/>
                  <w:szCs w:val="28"/>
                </w:rPr>
              </w:rPrChange>
            </w:rPr>
            <w:delText>Диаграма</w:delText>
          </w:r>
        </w:del>
      </w:moveTo>
      <w:ins w:id="237" w:author="Александр Гордеев" w:date="2020-02-25T15:10:00Z">
        <w:r w:rsidRPr="003C4F33">
          <w:rPr>
            <w:sz w:val="28"/>
            <w:szCs w:val="28"/>
            <w:rPrChange w:id="238" w:author="Александр Гордеев" w:date="2020-02-25T15:11:00Z">
              <w:rPr>
                <w:b/>
                <w:bCs/>
                <w:sz w:val="28"/>
                <w:szCs w:val="28"/>
              </w:rPr>
            </w:rPrChange>
          </w:rPr>
          <w:t>Ги</w:t>
        </w:r>
      </w:ins>
      <w:ins w:id="239" w:author="Александр Гордеев" w:date="2020-02-25T15:11:00Z">
        <w:r w:rsidRPr="003C4F33">
          <w:rPr>
            <w:sz w:val="28"/>
            <w:szCs w:val="28"/>
            <w:rPrChange w:id="240" w:author="Александр Гордеев" w:date="2020-02-25T15:11:00Z">
              <w:rPr>
                <w:b/>
                <w:bCs/>
                <w:sz w:val="28"/>
                <w:szCs w:val="28"/>
              </w:rPr>
            </w:rPrChange>
          </w:rPr>
          <w:t>стограмма</w:t>
        </w:r>
      </w:ins>
      <w:moveTo w:id="241" w:author="Александр Гордеев" w:date="2020-02-25T15:10:00Z">
        <w:r w:rsidRPr="003C4F33">
          <w:rPr>
            <w:sz w:val="28"/>
            <w:szCs w:val="28"/>
            <w:rPrChange w:id="242" w:author="Александр Гордеев" w:date="2020-02-25T15:11:00Z">
              <w:rPr>
                <w:b/>
                <w:bCs/>
                <w:sz w:val="28"/>
                <w:szCs w:val="28"/>
              </w:rPr>
            </w:rPrChange>
          </w:rPr>
          <w:t xml:space="preserve"> распределения </w:t>
        </w:r>
      </w:moveTo>
      <w:ins w:id="243" w:author="Александр Гордеев" w:date="2020-02-25T15:11:00Z">
        <w:r w:rsidRPr="003C4F33">
          <w:rPr>
            <w:sz w:val="28"/>
            <w:szCs w:val="28"/>
            <w:rPrChange w:id="244" w:author="Александр Гордеев" w:date="2020-02-25T15:11:00Z">
              <w:rPr>
                <w:b/>
                <w:bCs/>
                <w:sz w:val="28"/>
                <w:szCs w:val="28"/>
              </w:rPr>
            </w:rPrChange>
          </w:rPr>
          <w:t xml:space="preserve">долей секторов в индексе </w:t>
        </w:r>
        <w:r w:rsidRPr="003C4F33">
          <w:rPr>
            <w:sz w:val="28"/>
            <w:szCs w:val="28"/>
            <w:lang w:val="en-US"/>
            <w:rPrChange w:id="245" w:author="Александр Гордеев" w:date="2020-02-25T15:11:00Z">
              <w:rPr>
                <w:b/>
                <w:bCs/>
                <w:sz w:val="28"/>
                <w:szCs w:val="28"/>
                <w:lang w:val="en-US"/>
              </w:rPr>
            </w:rPrChange>
          </w:rPr>
          <w:t>S</w:t>
        </w:r>
        <w:r w:rsidRPr="003C4F33">
          <w:rPr>
            <w:sz w:val="28"/>
            <w:szCs w:val="28"/>
            <w:rPrChange w:id="246" w:author="Александр Гордеев" w:date="2020-02-25T15:11:00Z">
              <w:rPr>
                <w:b/>
                <w:bCs/>
                <w:sz w:val="28"/>
                <w:szCs w:val="28"/>
                <w:lang w:val="en-US"/>
              </w:rPr>
            </w:rPrChange>
          </w:rPr>
          <w:t>&amp;</w:t>
        </w:r>
        <w:r w:rsidRPr="003C4F33">
          <w:rPr>
            <w:sz w:val="28"/>
            <w:szCs w:val="28"/>
            <w:lang w:val="en-US"/>
            <w:rPrChange w:id="247" w:author="Александр Гордеев" w:date="2020-02-25T15:11:00Z">
              <w:rPr>
                <w:b/>
                <w:bCs/>
                <w:sz w:val="28"/>
                <w:szCs w:val="28"/>
                <w:lang w:val="en-US"/>
              </w:rPr>
            </w:rPrChange>
          </w:rPr>
          <w:t>P</w:t>
        </w:r>
        <w:r w:rsidRPr="003C4F33">
          <w:rPr>
            <w:sz w:val="28"/>
            <w:szCs w:val="28"/>
            <w:rPrChange w:id="248" w:author="Александр Гордеев" w:date="2020-02-25T15:11:00Z">
              <w:rPr>
                <w:b/>
                <w:bCs/>
                <w:sz w:val="28"/>
                <w:szCs w:val="28"/>
                <w:lang w:val="en-US"/>
              </w:rPr>
            </w:rPrChange>
          </w:rPr>
          <w:t>500</w:t>
        </w:r>
        <w:r w:rsidRPr="003C4F33">
          <w:rPr>
            <w:b/>
            <w:bCs/>
            <w:sz w:val="28"/>
            <w:szCs w:val="28"/>
            <w:rPrChange w:id="249" w:author="Александр Гордеев" w:date="2020-02-25T15:11:00Z">
              <w:rPr>
                <w:b/>
                <w:bCs/>
                <w:sz w:val="28"/>
                <w:szCs w:val="28"/>
                <w:lang w:val="en-US"/>
              </w:rPr>
            </w:rPrChange>
          </w:rPr>
          <w:t xml:space="preserve"> </w:t>
        </w:r>
      </w:ins>
      <w:moveTo w:id="250" w:author="Александр Гордеев" w:date="2020-02-25T15:10:00Z">
        <w:del w:id="251" w:author="Александр Гордеев" w:date="2020-02-25T15:11:00Z">
          <w:r w:rsidRPr="003C4F33" w:rsidDel="009B1B60">
            <w:rPr>
              <w:b/>
              <w:bCs/>
              <w:sz w:val="28"/>
              <w:szCs w:val="28"/>
            </w:rPr>
            <w:delText>по секторам</w:delText>
          </w:r>
        </w:del>
      </w:moveTo>
    </w:p>
    <w:moveToRangeEnd w:id="233"/>
    <w:p w14:paraId="39993BFD" w14:textId="77777777" w:rsidR="003C4F33" w:rsidRPr="003C4F33" w:rsidRDefault="003C4F33" w:rsidP="003C4F33">
      <w:pPr>
        <w:spacing w:line="360" w:lineRule="auto"/>
        <w:jc w:val="both"/>
        <w:rPr>
          <w:ins w:id="252" w:author="Александр Гордеев" w:date="2020-02-25T15:10:00Z"/>
          <w:rStyle w:val="tlid-translation"/>
          <w:rFonts w:eastAsiaTheme="majorEastAsia"/>
          <w:sz w:val="28"/>
          <w:szCs w:val="28"/>
        </w:rPr>
      </w:pPr>
    </w:p>
    <w:p w14:paraId="469F3273" w14:textId="77777777" w:rsidR="003C4F33" w:rsidRPr="003C4F33" w:rsidRDefault="003C4F33" w:rsidP="003C4F33">
      <w:pPr>
        <w:spacing w:line="360" w:lineRule="auto"/>
        <w:jc w:val="both"/>
        <w:rPr>
          <w:ins w:id="253" w:author="Александр Гордеев" w:date="2020-03-01T15:56:00Z"/>
          <w:rStyle w:val="tlid-translation"/>
          <w:rFonts w:eastAsiaTheme="majorEastAsia"/>
          <w:sz w:val="28"/>
          <w:szCs w:val="28"/>
        </w:rPr>
      </w:pPr>
      <w:r w:rsidRPr="003C4F33">
        <w:rPr>
          <w:rStyle w:val="tlid-translation"/>
          <w:rFonts w:eastAsiaTheme="majorEastAsia"/>
          <w:sz w:val="28"/>
          <w:szCs w:val="28"/>
        </w:rPr>
        <w:t xml:space="preserve">Гистограмма показывает, что наименьший вклад в индекс вносят такие </w:t>
      </w:r>
      <w:del w:id="254" w:author="Александр Гордеев" w:date="2020-02-25T14:44:00Z">
        <w:r w:rsidRPr="003C4F33" w:rsidDel="009F098A">
          <w:rPr>
            <w:rStyle w:val="tlid-translation"/>
            <w:rFonts w:eastAsiaTheme="majorEastAsia"/>
            <w:sz w:val="28"/>
            <w:szCs w:val="28"/>
          </w:rPr>
          <w:delText>отрасли</w:delText>
        </w:r>
      </w:del>
      <w:ins w:id="255" w:author="Александр Гордеев" w:date="2020-02-25T14:44:00Z">
        <w:r w:rsidRPr="003C4F33">
          <w:rPr>
            <w:rStyle w:val="tlid-translation"/>
            <w:rFonts w:eastAsiaTheme="majorEastAsia"/>
            <w:sz w:val="28"/>
            <w:szCs w:val="28"/>
          </w:rPr>
          <w:t>сектора</w:t>
        </w:r>
      </w:ins>
      <w:r w:rsidRPr="003C4F33">
        <w:rPr>
          <w:rStyle w:val="tlid-translation"/>
          <w:rFonts w:eastAsiaTheme="majorEastAsia"/>
          <w:sz w:val="28"/>
          <w:szCs w:val="28"/>
        </w:rPr>
        <w:t xml:space="preserve">, как </w:t>
      </w:r>
      <w:proofErr w:type="spellStart"/>
      <w:r w:rsidRPr="003C4F33">
        <w:rPr>
          <w:rStyle w:val="tlid-translation"/>
          <w:rFonts w:eastAsiaTheme="majorEastAsia"/>
          <w:sz w:val="28"/>
          <w:szCs w:val="28"/>
        </w:rPr>
        <w:t>Communication</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services</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Materials</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Utilities</w:t>
      </w:r>
      <w:proofErr w:type="spellEnd"/>
      <w:r w:rsidRPr="003C4F33">
        <w:rPr>
          <w:rStyle w:val="tlid-translation"/>
          <w:rFonts w:eastAsiaTheme="majorEastAsia"/>
          <w:sz w:val="28"/>
          <w:szCs w:val="28"/>
        </w:rPr>
        <w:t xml:space="preserve">. Их совокупное </w:t>
      </w:r>
      <w:proofErr w:type="spellStart"/>
      <w:r w:rsidRPr="003C4F33">
        <w:rPr>
          <w:rStyle w:val="tlid-translation"/>
          <w:rFonts w:eastAsiaTheme="majorEastAsia"/>
          <w:sz w:val="28"/>
          <w:szCs w:val="28"/>
        </w:rPr>
        <w:t>присутсвие</w:t>
      </w:r>
      <w:proofErr w:type="spellEnd"/>
      <w:r w:rsidRPr="003C4F33">
        <w:rPr>
          <w:rStyle w:val="tlid-translation"/>
          <w:rFonts w:eastAsiaTheme="majorEastAsia"/>
          <w:sz w:val="28"/>
          <w:szCs w:val="28"/>
        </w:rPr>
        <w:t xml:space="preserve"> в индексе оставалось почти неизменным и не превышало более 15% от значения индекса за последние 18 лет. На основе этих данных можно сделать вывод, что данные отрасли обладают наименьшим влиянием на экономику США. Сектора </w:t>
      </w:r>
      <w:proofErr w:type="spellStart"/>
      <w:r w:rsidRPr="003C4F33">
        <w:rPr>
          <w:rStyle w:val="tlid-translation"/>
          <w:rFonts w:eastAsiaTheme="majorEastAsia"/>
          <w:sz w:val="28"/>
          <w:szCs w:val="28"/>
        </w:rPr>
        <w:t>Consumer</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Staples</w:t>
      </w:r>
      <w:proofErr w:type="spellEnd"/>
      <w:r w:rsidRPr="003C4F33">
        <w:rPr>
          <w:rStyle w:val="tlid-translation"/>
          <w:rFonts w:eastAsiaTheme="majorEastAsia"/>
          <w:sz w:val="28"/>
          <w:szCs w:val="28"/>
        </w:rPr>
        <w:t xml:space="preserve"> и </w:t>
      </w:r>
      <w:proofErr w:type="spellStart"/>
      <w:r w:rsidRPr="003C4F33">
        <w:rPr>
          <w:rStyle w:val="tlid-translation"/>
          <w:rFonts w:eastAsiaTheme="majorEastAsia"/>
          <w:sz w:val="28"/>
          <w:szCs w:val="28"/>
        </w:rPr>
        <w:t>Industrials</w:t>
      </w:r>
      <w:proofErr w:type="spellEnd"/>
      <w:r w:rsidRPr="003C4F33">
        <w:rPr>
          <w:rStyle w:val="tlid-translation"/>
          <w:rFonts w:eastAsiaTheme="majorEastAsia"/>
          <w:sz w:val="28"/>
          <w:szCs w:val="28"/>
        </w:rPr>
        <w:t xml:space="preserve"> за последние 18 лет не продемонстрировали существенного изменения своей доли в индексе. Их доли составили 10 и 13 процентов </w:t>
      </w:r>
      <w:del w:id="256" w:author="Александр Гордеев" w:date="2020-03-01T15:42:00Z">
        <w:r w:rsidRPr="003C4F33" w:rsidDel="00F07FDB">
          <w:rPr>
            <w:rStyle w:val="tlid-translation"/>
            <w:rFonts w:eastAsiaTheme="majorEastAsia"/>
            <w:sz w:val="28"/>
            <w:szCs w:val="28"/>
          </w:rPr>
          <w:delText>соотвественно</w:delText>
        </w:r>
      </w:del>
      <w:ins w:id="257" w:author="Александр Гордеев" w:date="2020-03-01T15:42:00Z">
        <w:r w:rsidRPr="003C4F33">
          <w:rPr>
            <w:rStyle w:val="tlid-translation"/>
            <w:rFonts w:eastAsiaTheme="majorEastAsia"/>
            <w:sz w:val="28"/>
            <w:szCs w:val="28"/>
          </w:rPr>
          <w:t>соответственно</w:t>
        </w:r>
      </w:ins>
      <w:r w:rsidRPr="003C4F33">
        <w:rPr>
          <w:rStyle w:val="tlid-translation"/>
          <w:rFonts w:eastAsiaTheme="majorEastAsia"/>
          <w:sz w:val="28"/>
          <w:szCs w:val="28"/>
        </w:rPr>
        <w:t xml:space="preserve">. Значение доли финансового сектора в индексе S&amp;P500, начиная с 2008 года, планомерно снижается. Вероятно, подобные изменения связаны не только с финансовым кризисом </w:t>
      </w:r>
      <w:r w:rsidRPr="003C4F33">
        <w:rPr>
          <w:rStyle w:val="tlid-translation"/>
          <w:rFonts w:eastAsiaTheme="majorEastAsia"/>
          <w:sz w:val="28"/>
          <w:szCs w:val="28"/>
        </w:rPr>
        <w:lastRenderedPageBreak/>
        <w:t xml:space="preserve">2008 года, но и с развитием </w:t>
      </w:r>
      <w:proofErr w:type="spellStart"/>
      <w:r w:rsidRPr="003C4F33">
        <w:rPr>
          <w:rStyle w:val="tlid-translation"/>
          <w:rFonts w:eastAsiaTheme="majorEastAsia"/>
          <w:sz w:val="28"/>
          <w:szCs w:val="28"/>
        </w:rPr>
        <w:t>финтех</w:t>
      </w:r>
      <w:proofErr w:type="spellEnd"/>
      <w:r w:rsidRPr="003C4F33">
        <w:rPr>
          <w:rStyle w:val="tlid-translation"/>
          <w:rFonts w:eastAsiaTheme="majorEastAsia"/>
          <w:sz w:val="28"/>
          <w:szCs w:val="28"/>
        </w:rPr>
        <w:t xml:space="preserve"> подразделений IT компаний, которые начинают выполнять функции ранее считавшиеся классически финансовыми. Тем не</w:t>
      </w:r>
      <w:ins w:id="258" w:author="Александр Гордеев" w:date="2020-03-01T15:42:00Z">
        <w:r w:rsidRPr="003C4F33">
          <w:rPr>
            <w:rStyle w:val="tlid-translation"/>
            <w:rFonts w:eastAsiaTheme="majorEastAsia"/>
            <w:sz w:val="28"/>
            <w:szCs w:val="28"/>
            <w:rPrChange w:id="259" w:author="Александр Гордеев" w:date="2020-03-01T15:42:00Z">
              <w:rPr>
                <w:rStyle w:val="tlid-translation"/>
                <w:rFonts w:eastAsiaTheme="majorEastAsia"/>
                <w:sz w:val="28"/>
                <w:szCs w:val="28"/>
                <w:lang w:val="en-US"/>
              </w:rPr>
            </w:rPrChange>
          </w:rPr>
          <w:t xml:space="preserve"> </w:t>
        </w:r>
      </w:ins>
      <w:r w:rsidRPr="003C4F33">
        <w:rPr>
          <w:rStyle w:val="tlid-translation"/>
          <w:rFonts w:eastAsiaTheme="majorEastAsia"/>
          <w:sz w:val="28"/>
          <w:szCs w:val="28"/>
        </w:rPr>
        <w:t>менее, доля финансового сектора по-прежнему высока и на 2018 год составляет 17% от индекса. В отличие от доли финансового сектора, доля сектора информационных технологий в индексе</w:t>
      </w:r>
      <w:del w:id="260" w:author="Александр Гордеев" w:date="2020-02-25T11:36:00Z">
        <w:r w:rsidRPr="003C4F33" w:rsidDel="00C70BC4">
          <w:rPr>
            <w:rStyle w:val="tlid-translation"/>
            <w:rFonts w:eastAsiaTheme="majorEastAsia"/>
            <w:sz w:val="28"/>
            <w:szCs w:val="28"/>
          </w:rPr>
          <w:delText xml:space="preserve"> </w:delText>
        </w:r>
      </w:del>
      <w:r w:rsidRPr="003C4F33">
        <w:rPr>
          <w:rStyle w:val="tlid-translation"/>
          <w:rFonts w:eastAsiaTheme="majorEastAsia"/>
          <w:sz w:val="28"/>
          <w:szCs w:val="28"/>
        </w:rPr>
        <w:t xml:space="preserve"> после краха </w:t>
      </w:r>
      <w:proofErr w:type="spellStart"/>
      <w:r w:rsidRPr="003C4F33">
        <w:rPr>
          <w:rStyle w:val="tlid-translation"/>
          <w:rFonts w:eastAsiaTheme="majorEastAsia"/>
          <w:sz w:val="28"/>
          <w:szCs w:val="28"/>
        </w:rPr>
        <w:t>доткомов</w:t>
      </w:r>
      <w:proofErr w:type="spellEnd"/>
      <w:r w:rsidRPr="003C4F33">
        <w:rPr>
          <w:rStyle w:val="tlid-translation"/>
          <w:rFonts w:eastAsiaTheme="majorEastAsia"/>
          <w:sz w:val="28"/>
          <w:szCs w:val="28"/>
        </w:rPr>
        <w:t xml:space="preserve"> в начале 2000х годов планомерно нар</w:t>
      </w:r>
      <w:ins w:id="261" w:author="Александр Гордеев" w:date="2020-02-25T11:36:00Z">
        <w:r w:rsidRPr="003C4F33">
          <w:rPr>
            <w:rStyle w:val="tlid-translation"/>
            <w:rFonts w:eastAsiaTheme="majorEastAsia"/>
            <w:sz w:val="28"/>
            <w:szCs w:val="28"/>
          </w:rPr>
          <w:t>ащивается. На конец 20</w:t>
        </w:r>
      </w:ins>
      <w:ins w:id="262" w:author="Александр Гордеев" w:date="2020-02-25T11:37:00Z">
        <w:r w:rsidRPr="003C4F33">
          <w:rPr>
            <w:rStyle w:val="tlid-translation"/>
            <w:rFonts w:eastAsiaTheme="majorEastAsia"/>
            <w:sz w:val="28"/>
            <w:szCs w:val="28"/>
          </w:rPr>
          <w:t xml:space="preserve">18 года она составляет более 20%. Вполне очевидно, что на данный момент сектор </w:t>
        </w:r>
      </w:ins>
      <w:ins w:id="263" w:author="Александр Гордеев" w:date="2020-02-25T11:38:00Z">
        <w:r w:rsidRPr="003C4F33">
          <w:rPr>
            <w:rStyle w:val="tlid-translation"/>
            <w:rFonts w:eastAsiaTheme="majorEastAsia"/>
            <w:sz w:val="28"/>
            <w:szCs w:val="28"/>
          </w:rPr>
          <w:t xml:space="preserve">информационных технологий </w:t>
        </w:r>
      </w:ins>
      <w:ins w:id="264" w:author="Александр Гордеев" w:date="2020-02-25T11:37:00Z">
        <w:r w:rsidRPr="003C4F33">
          <w:rPr>
            <w:rStyle w:val="tlid-translation"/>
            <w:rFonts w:eastAsiaTheme="majorEastAsia"/>
            <w:sz w:val="28"/>
            <w:szCs w:val="28"/>
          </w:rPr>
          <w:t>является централь</w:t>
        </w:r>
      </w:ins>
      <w:ins w:id="265" w:author="Александр Гордеев" w:date="2020-02-25T11:38:00Z">
        <w:r w:rsidRPr="003C4F33">
          <w:rPr>
            <w:rStyle w:val="tlid-translation"/>
            <w:rFonts w:eastAsiaTheme="majorEastAsia"/>
            <w:sz w:val="28"/>
            <w:szCs w:val="28"/>
          </w:rPr>
          <w:t>ным для экономики США.</w:t>
        </w:r>
      </w:ins>
      <w:ins w:id="266" w:author="Александр Гордеев" w:date="2020-02-25T11:40:00Z">
        <w:r w:rsidRPr="003C4F33">
          <w:rPr>
            <w:rStyle w:val="tlid-translation"/>
            <w:rFonts w:eastAsiaTheme="majorEastAsia"/>
            <w:sz w:val="28"/>
            <w:szCs w:val="28"/>
          </w:rPr>
          <w:t xml:space="preserve"> </w:t>
        </w:r>
      </w:ins>
      <w:ins w:id="267" w:author="Александр Гордеев" w:date="2020-02-25T11:46:00Z">
        <w:r w:rsidRPr="003C4F33">
          <w:rPr>
            <w:rStyle w:val="tlid-translation"/>
            <w:rFonts w:eastAsiaTheme="majorEastAsia"/>
            <w:sz w:val="28"/>
            <w:szCs w:val="28"/>
          </w:rPr>
          <w:t>За рассматриваемый период и</w:t>
        </w:r>
      </w:ins>
      <w:ins w:id="268" w:author="Александр Гордеев" w:date="2020-02-25T11:42:00Z">
        <w:r w:rsidRPr="003C4F33">
          <w:rPr>
            <w:rStyle w:val="tlid-translation"/>
            <w:rFonts w:eastAsiaTheme="majorEastAsia"/>
            <w:sz w:val="28"/>
            <w:szCs w:val="28"/>
          </w:rPr>
          <w:t xml:space="preserve">зменения долей </w:t>
        </w:r>
      </w:ins>
      <w:ins w:id="269" w:author="Александр Гордеев" w:date="2020-02-25T11:40:00Z">
        <w:r w:rsidRPr="003C4F33">
          <w:rPr>
            <w:rStyle w:val="tlid-translation"/>
            <w:rFonts w:eastAsiaTheme="majorEastAsia"/>
            <w:sz w:val="28"/>
            <w:szCs w:val="28"/>
          </w:rPr>
          <w:t>сектор</w:t>
        </w:r>
      </w:ins>
      <w:ins w:id="270" w:author="Александр Гордеев" w:date="2020-02-25T11:42:00Z">
        <w:r w:rsidRPr="003C4F33">
          <w:rPr>
            <w:rStyle w:val="tlid-translation"/>
            <w:rFonts w:eastAsiaTheme="majorEastAsia"/>
            <w:sz w:val="28"/>
            <w:szCs w:val="28"/>
          </w:rPr>
          <w:t>ов</w:t>
        </w:r>
      </w:ins>
      <w:ins w:id="271" w:author="Александр Гордеев" w:date="2020-02-25T11:40:00Z">
        <w:r w:rsidRPr="003C4F33">
          <w:rPr>
            <w:rStyle w:val="tlid-translation"/>
            <w:rFonts w:eastAsiaTheme="majorEastAsia"/>
            <w:sz w:val="28"/>
            <w:szCs w:val="28"/>
          </w:rPr>
          <w:t xml:space="preserve"> </w:t>
        </w:r>
      </w:ins>
      <w:proofErr w:type="spellStart"/>
      <w:ins w:id="272" w:author="Александр Гордеев" w:date="2020-02-25T11:41:00Z">
        <w:r w:rsidRPr="003C4F33">
          <w:rPr>
            <w:rStyle w:val="tlid-translation"/>
            <w:rFonts w:eastAsiaTheme="majorEastAsia"/>
            <w:sz w:val="28"/>
            <w:szCs w:val="28"/>
          </w:rPr>
          <w:t>Energy</w:t>
        </w:r>
        <w:proofErr w:type="spellEnd"/>
        <w:r w:rsidRPr="003C4F33">
          <w:rPr>
            <w:rStyle w:val="tlid-translation"/>
            <w:rFonts w:eastAsiaTheme="majorEastAsia"/>
            <w:sz w:val="28"/>
            <w:szCs w:val="28"/>
          </w:rPr>
          <w:t xml:space="preserve"> и </w:t>
        </w:r>
        <w:proofErr w:type="spellStart"/>
        <w:r w:rsidRPr="003C4F33">
          <w:rPr>
            <w:rStyle w:val="tlid-translation"/>
            <w:rFonts w:eastAsiaTheme="majorEastAsia"/>
            <w:sz w:val="28"/>
            <w:szCs w:val="28"/>
          </w:rPr>
          <w:t>Health</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Care</w:t>
        </w:r>
        <w:proofErr w:type="spellEnd"/>
        <w:r w:rsidRPr="003C4F33">
          <w:rPr>
            <w:rStyle w:val="tlid-translation"/>
            <w:rFonts w:eastAsiaTheme="majorEastAsia"/>
            <w:sz w:val="28"/>
            <w:szCs w:val="28"/>
          </w:rPr>
          <w:t xml:space="preserve"> </w:t>
        </w:r>
      </w:ins>
      <w:ins w:id="273" w:author="Александр Гордеев" w:date="2020-02-25T11:43:00Z">
        <w:r w:rsidRPr="003C4F33">
          <w:rPr>
            <w:rStyle w:val="tlid-translation"/>
            <w:rFonts w:eastAsiaTheme="majorEastAsia"/>
            <w:sz w:val="28"/>
            <w:szCs w:val="28"/>
          </w:rPr>
          <w:t>отрицательно скоррелированы</w:t>
        </w:r>
      </w:ins>
      <w:ins w:id="274" w:author="Александр Гордеев" w:date="2020-02-25T11:41:00Z">
        <w:r w:rsidRPr="003C4F33">
          <w:rPr>
            <w:rStyle w:val="tlid-translation"/>
            <w:rFonts w:eastAsiaTheme="majorEastAsia"/>
            <w:sz w:val="28"/>
            <w:szCs w:val="28"/>
          </w:rPr>
          <w:t>.</w:t>
        </w:r>
      </w:ins>
      <w:ins w:id="275" w:author="Александр Гордеев" w:date="2020-02-25T11:45:00Z">
        <w:r w:rsidRPr="003C4F33">
          <w:rPr>
            <w:rStyle w:val="tlid-translation"/>
            <w:rFonts w:eastAsiaTheme="majorEastAsia"/>
            <w:sz w:val="28"/>
            <w:szCs w:val="28"/>
          </w:rPr>
          <w:t xml:space="preserve"> За период с 2001 по 2009 гг.</w:t>
        </w:r>
      </w:ins>
      <w:ins w:id="276" w:author="Александр Гордеев" w:date="2020-02-25T11:41:00Z">
        <w:r w:rsidRPr="003C4F33">
          <w:rPr>
            <w:rStyle w:val="tlid-translation"/>
            <w:rFonts w:eastAsiaTheme="majorEastAsia"/>
            <w:sz w:val="28"/>
            <w:szCs w:val="28"/>
          </w:rPr>
          <w:t xml:space="preserve"> </w:t>
        </w:r>
      </w:ins>
      <w:ins w:id="277" w:author="Александр Гордеев" w:date="2020-02-25T11:45:00Z">
        <w:r w:rsidRPr="003C4F33">
          <w:rPr>
            <w:rStyle w:val="tlid-translation"/>
            <w:rFonts w:eastAsiaTheme="majorEastAsia"/>
            <w:sz w:val="28"/>
            <w:szCs w:val="28"/>
          </w:rPr>
          <w:t>д</w:t>
        </w:r>
      </w:ins>
      <w:ins w:id="278" w:author="Александр Гордеев" w:date="2020-02-25T11:44:00Z">
        <w:r w:rsidRPr="003C4F33">
          <w:rPr>
            <w:rStyle w:val="tlid-translation"/>
            <w:rFonts w:eastAsiaTheme="majorEastAsia"/>
            <w:sz w:val="28"/>
            <w:szCs w:val="28"/>
          </w:rPr>
          <w:t xml:space="preserve">оля сектора </w:t>
        </w:r>
        <w:proofErr w:type="spellStart"/>
        <w:r w:rsidRPr="003C4F33">
          <w:rPr>
            <w:rStyle w:val="tlid-translation"/>
            <w:rFonts w:eastAsiaTheme="majorEastAsia"/>
            <w:sz w:val="28"/>
            <w:szCs w:val="28"/>
          </w:rPr>
          <w:t>Energy</w:t>
        </w:r>
        <w:proofErr w:type="spellEnd"/>
        <w:r w:rsidRPr="003C4F33">
          <w:rPr>
            <w:rStyle w:val="tlid-translation"/>
            <w:rFonts w:eastAsiaTheme="majorEastAsia"/>
            <w:sz w:val="28"/>
            <w:szCs w:val="28"/>
          </w:rPr>
          <w:t xml:space="preserve"> в индексе выросла на 6</w:t>
        </w:r>
      </w:ins>
      <w:ins w:id="279" w:author="Александр Гордеев" w:date="2020-02-25T11:45:00Z">
        <w:r w:rsidRPr="003C4F33">
          <w:rPr>
            <w:rStyle w:val="tlid-translation"/>
            <w:rFonts w:eastAsiaTheme="majorEastAsia"/>
            <w:sz w:val="28"/>
            <w:szCs w:val="28"/>
          </w:rPr>
          <w:t xml:space="preserve"> процентных пунктов, в то </w:t>
        </w:r>
      </w:ins>
      <w:ins w:id="280" w:author="Александр Гордеев" w:date="2020-02-26T12:35:00Z">
        <w:r w:rsidRPr="003C4F33">
          <w:rPr>
            <w:rStyle w:val="tlid-translation"/>
            <w:rFonts w:eastAsiaTheme="majorEastAsia"/>
            <w:sz w:val="28"/>
            <w:szCs w:val="28"/>
          </w:rPr>
          <w:t xml:space="preserve">время </w:t>
        </w:r>
      </w:ins>
      <w:ins w:id="281" w:author="Александр Гордеев" w:date="2020-02-25T11:45:00Z">
        <w:r w:rsidRPr="003C4F33">
          <w:rPr>
            <w:rStyle w:val="tlid-translation"/>
            <w:rFonts w:eastAsiaTheme="majorEastAsia"/>
            <w:sz w:val="28"/>
            <w:szCs w:val="28"/>
          </w:rPr>
          <w:t xml:space="preserve">как доля сектора </w:t>
        </w:r>
        <w:proofErr w:type="spellStart"/>
        <w:r w:rsidRPr="003C4F33">
          <w:rPr>
            <w:rStyle w:val="tlid-translation"/>
            <w:rFonts w:eastAsiaTheme="majorEastAsia"/>
            <w:sz w:val="28"/>
            <w:szCs w:val="28"/>
          </w:rPr>
          <w:t>Hea</w:t>
        </w:r>
      </w:ins>
      <w:ins w:id="282" w:author="Александр Гордеев" w:date="2020-02-25T11:46:00Z">
        <w:r w:rsidRPr="003C4F33">
          <w:rPr>
            <w:rStyle w:val="tlid-translation"/>
            <w:rFonts w:eastAsiaTheme="majorEastAsia"/>
            <w:sz w:val="28"/>
            <w:szCs w:val="28"/>
          </w:rPr>
          <w:t>l</w:t>
        </w:r>
      </w:ins>
      <w:ins w:id="283" w:author="Александр Гордеев" w:date="2020-02-25T11:45:00Z">
        <w:r w:rsidRPr="003C4F33">
          <w:rPr>
            <w:rStyle w:val="tlid-translation"/>
            <w:rFonts w:eastAsiaTheme="majorEastAsia"/>
            <w:sz w:val="28"/>
            <w:szCs w:val="28"/>
          </w:rPr>
          <w:t>th</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Care</w:t>
        </w:r>
      </w:ins>
      <w:proofErr w:type="spellEnd"/>
      <w:ins w:id="284" w:author="Александр Гордеев" w:date="2020-02-25T11:46:00Z">
        <w:r w:rsidRPr="003C4F33">
          <w:rPr>
            <w:rStyle w:val="tlid-translation"/>
            <w:rFonts w:eastAsiaTheme="majorEastAsia"/>
            <w:sz w:val="28"/>
            <w:szCs w:val="28"/>
          </w:rPr>
          <w:t xml:space="preserve"> сократилась на 5 процентных пунктов.</w:t>
        </w:r>
      </w:ins>
      <w:ins w:id="285" w:author="Александр Гордеев" w:date="2020-02-25T11:45:00Z">
        <w:r w:rsidRPr="003C4F33">
          <w:rPr>
            <w:rStyle w:val="tlid-translation"/>
            <w:rFonts w:eastAsiaTheme="majorEastAsia"/>
            <w:sz w:val="28"/>
            <w:szCs w:val="28"/>
          </w:rPr>
          <w:t xml:space="preserve"> </w:t>
        </w:r>
      </w:ins>
      <w:ins w:id="286" w:author="Александр Гордеев" w:date="2020-02-25T11:47:00Z">
        <w:r w:rsidRPr="003C4F33">
          <w:rPr>
            <w:rStyle w:val="tlid-translation"/>
            <w:rFonts w:eastAsiaTheme="majorEastAsia"/>
            <w:sz w:val="28"/>
            <w:szCs w:val="28"/>
          </w:rPr>
          <w:t>За период с 2010 по 2018 гг. произошло обратное перераспределение долей между данными секторами</w:t>
        </w:r>
      </w:ins>
      <w:ins w:id="287" w:author="Александр Гордеев" w:date="2020-02-25T11:48:00Z">
        <w:r w:rsidRPr="003C4F33">
          <w:rPr>
            <w:rStyle w:val="tlid-translation"/>
            <w:rFonts w:eastAsiaTheme="majorEastAsia"/>
            <w:sz w:val="28"/>
            <w:szCs w:val="28"/>
          </w:rPr>
          <w:t>.</w:t>
        </w:r>
      </w:ins>
    </w:p>
    <w:p w14:paraId="645F41F0" w14:textId="77777777" w:rsidR="003C4F33" w:rsidRPr="003C4F33" w:rsidRDefault="003C4F33" w:rsidP="003C4F33">
      <w:pPr>
        <w:spacing w:line="360" w:lineRule="auto"/>
        <w:jc w:val="both"/>
        <w:rPr>
          <w:ins w:id="288" w:author="Александр Гордеев" w:date="2020-03-01T17:04:00Z"/>
          <w:rStyle w:val="tlid-translation"/>
          <w:rFonts w:eastAsiaTheme="majorEastAsia"/>
          <w:sz w:val="28"/>
          <w:szCs w:val="28"/>
          <w:rPrChange w:id="289" w:author="Александр Гордеев" w:date="2020-03-01T17:04:00Z">
            <w:rPr>
              <w:ins w:id="290" w:author="Александр Гордеев" w:date="2020-03-01T17:04:00Z"/>
              <w:rStyle w:val="tlid-translation"/>
              <w:rFonts w:eastAsiaTheme="majorEastAsia"/>
              <w:sz w:val="28"/>
              <w:szCs w:val="28"/>
              <w:lang w:val="en-US"/>
            </w:rPr>
          </w:rPrChange>
        </w:rPr>
      </w:pPr>
      <w:ins w:id="291" w:author="Александр Гордеев" w:date="2020-03-01T15:56:00Z">
        <w:r w:rsidRPr="003C4F33">
          <w:rPr>
            <w:rStyle w:val="tlid-translation"/>
            <w:rFonts w:eastAsiaTheme="majorEastAsia"/>
            <w:sz w:val="28"/>
            <w:szCs w:val="28"/>
          </w:rPr>
          <w:t>Для целей работы полезно понимать</w:t>
        </w:r>
      </w:ins>
      <w:ins w:id="292" w:author="Александр Гордеев" w:date="2020-03-01T16:00:00Z">
        <w:r w:rsidRPr="003C4F33">
          <w:rPr>
            <w:rStyle w:val="tlid-translation"/>
            <w:rFonts w:eastAsiaTheme="majorEastAsia"/>
            <w:sz w:val="28"/>
            <w:szCs w:val="28"/>
          </w:rPr>
          <w:t xml:space="preserve"> не только</w:t>
        </w:r>
      </w:ins>
      <w:ins w:id="293" w:author="Александр Гордеев" w:date="2020-03-01T15:56:00Z">
        <w:r w:rsidRPr="003C4F33">
          <w:rPr>
            <w:rStyle w:val="tlid-translation"/>
            <w:rFonts w:eastAsiaTheme="majorEastAsia"/>
            <w:sz w:val="28"/>
            <w:szCs w:val="28"/>
          </w:rPr>
          <w:t xml:space="preserve"> </w:t>
        </w:r>
      </w:ins>
      <w:ins w:id="294" w:author="Александр Гордеев" w:date="2020-03-01T15:57:00Z">
        <w:r w:rsidRPr="003C4F33">
          <w:rPr>
            <w:rStyle w:val="tlid-translation"/>
            <w:rFonts w:eastAsiaTheme="majorEastAsia"/>
            <w:sz w:val="28"/>
            <w:szCs w:val="28"/>
          </w:rPr>
          <w:t>распределение</w:t>
        </w:r>
      </w:ins>
      <w:ins w:id="295" w:author="Александр Гордеев" w:date="2020-03-01T15:59:00Z">
        <w:r w:rsidRPr="003C4F33">
          <w:rPr>
            <w:rStyle w:val="tlid-translation"/>
            <w:rFonts w:eastAsiaTheme="majorEastAsia"/>
            <w:sz w:val="28"/>
            <w:szCs w:val="28"/>
          </w:rPr>
          <w:t xml:space="preserve"> </w:t>
        </w:r>
      </w:ins>
      <w:ins w:id="296" w:author="Александр Гордеев" w:date="2020-03-01T16:01:00Z">
        <w:r w:rsidRPr="003C4F33">
          <w:rPr>
            <w:rStyle w:val="tlid-translation"/>
            <w:rFonts w:eastAsiaTheme="majorEastAsia"/>
            <w:sz w:val="28"/>
            <w:szCs w:val="28"/>
          </w:rPr>
          <w:t>капитализаци</w:t>
        </w:r>
      </w:ins>
      <w:ins w:id="297" w:author="Александр Гордеев" w:date="2020-03-01T17:58:00Z">
        <w:r w:rsidRPr="003C4F33">
          <w:rPr>
            <w:rStyle w:val="tlid-translation"/>
            <w:rFonts w:eastAsiaTheme="majorEastAsia"/>
            <w:sz w:val="28"/>
            <w:szCs w:val="28"/>
          </w:rPr>
          <w:t>й</w:t>
        </w:r>
      </w:ins>
      <w:ins w:id="298" w:author="Александр Гордеев" w:date="2020-03-01T16:01:00Z">
        <w:r w:rsidRPr="003C4F33">
          <w:rPr>
            <w:rStyle w:val="tlid-translation"/>
            <w:rFonts w:eastAsiaTheme="majorEastAsia"/>
            <w:sz w:val="28"/>
            <w:szCs w:val="28"/>
          </w:rPr>
          <w:t xml:space="preserve"> компаний</w:t>
        </w:r>
      </w:ins>
      <w:ins w:id="299" w:author="Александр Гордеев" w:date="2020-03-01T17:58:00Z">
        <w:r w:rsidRPr="003C4F33">
          <w:rPr>
            <w:rStyle w:val="tlid-translation"/>
            <w:rFonts w:eastAsiaTheme="majorEastAsia"/>
            <w:sz w:val="28"/>
            <w:szCs w:val="28"/>
          </w:rPr>
          <w:t>, но и их количества</w:t>
        </w:r>
      </w:ins>
      <w:ins w:id="300" w:author="Александр Гордеев" w:date="2020-03-01T16:01:00Z">
        <w:r w:rsidRPr="003C4F33">
          <w:rPr>
            <w:rStyle w:val="tlid-translation"/>
            <w:rFonts w:eastAsiaTheme="majorEastAsia"/>
            <w:sz w:val="28"/>
            <w:szCs w:val="28"/>
          </w:rPr>
          <w:t xml:space="preserve"> по секторам</w:t>
        </w:r>
      </w:ins>
      <w:ins w:id="301" w:author="Александр Гордеев" w:date="2020-03-01T15:58:00Z">
        <w:r w:rsidRPr="003C4F33">
          <w:rPr>
            <w:rStyle w:val="tlid-translation"/>
            <w:rFonts w:eastAsiaTheme="majorEastAsia"/>
            <w:sz w:val="28"/>
            <w:szCs w:val="28"/>
          </w:rPr>
          <w:t>.</w:t>
        </w:r>
      </w:ins>
      <w:ins w:id="302" w:author="Александр Гордеев" w:date="2020-03-01T17:58:00Z">
        <w:r w:rsidRPr="003C4F33">
          <w:rPr>
            <w:rStyle w:val="tlid-translation"/>
            <w:rFonts w:eastAsiaTheme="majorEastAsia"/>
            <w:sz w:val="28"/>
            <w:szCs w:val="28"/>
          </w:rPr>
          <w:t xml:space="preserve"> </w:t>
        </w:r>
      </w:ins>
      <w:ins w:id="303" w:author="Александр Гордеев" w:date="2020-03-01T17:59:00Z">
        <w:r w:rsidRPr="003C4F33">
          <w:rPr>
            <w:rStyle w:val="tlid-translation"/>
            <w:rFonts w:eastAsiaTheme="majorEastAsia"/>
            <w:sz w:val="28"/>
            <w:szCs w:val="28"/>
          </w:rPr>
          <w:t>Гистограмма ниже отражает среднее количество компаний, которое приходится на сектор</w:t>
        </w:r>
      </w:ins>
      <w:ins w:id="304" w:author="Александр Гордеев" w:date="2020-03-01T18:00:00Z">
        <w:r w:rsidRPr="003C4F33">
          <w:rPr>
            <w:rStyle w:val="tlid-translation"/>
            <w:rFonts w:eastAsiaTheme="majorEastAsia"/>
            <w:sz w:val="28"/>
            <w:szCs w:val="28"/>
          </w:rPr>
          <w:t>,</w:t>
        </w:r>
      </w:ins>
      <w:ins w:id="305" w:author="Александр Гордеев" w:date="2020-03-01T17:59:00Z">
        <w:r w:rsidRPr="003C4F33">
          <w:rPr>
            <w:rStyle w:val="tlid-translation"/>
            <w:rFonts w:eastAsiaTheme="majorEastAsia"/>
            <w:sz w:val="28"/>
            <w:szCs w:val="28"/>
          </w:rPr>
          <w:t xml:space="preserve"> за рассматриваемый </w:t>
        </w:r>
      </w:ins>
      <w:ins w:id="306" w:author="Александр Гордеев" w:date="2020-03-01T18:00:00Z">
        <w:r w:rsidRPr="003C4F33">
          <w:rPr>
            <w:rStyle w:val="tlid-translation"/>
            <w:rFonts w:eastAsiaTheme="majorEastAsia"/>
            <w:sz w:val="28"/>
            <w:szCs w:val="28"/>
          </w:rPr>
          <w:t>период.</w:t>
        </w:r>
      </w:ins>
    </w:p>
    <w:p w14:paraId="35717E10" w14:textId="77777777" w:rsidR="003C4F33" w:rsidRPr="003C4F33" w:rsidRDefault="003C4F33">
      <w:pPr>
        <w:spacing w:line="360" w:lineRule="auto"/>
        <w:ind w:firstLine="0"/>
        <w:jc w:val="center"/>
        <w:rPr>
          <w:ins w:id="307" w:author="Александр Гордеев" w:date="2020-03-01T15:58:00Z"/>
          <w:rStyle w:val="tlid-translation"/>
          <w:rFonts w:eastAsiaTheme="majorEastAsia"/>
          <w:sz w:val="28"/>
          <w:szCs w:val="28"/>
        </w:rPr>
        <w:pPrChange w:id="308" w:author="Александр Гордеев" w:date="2020-03-01T17:05:00Z">
          <w:pPr>
            <w:spacing w:line="360" w:lineRule="auto"/>
            <w:jc w:val="both"/>
          </w:pPr>
        </w:pPrChange>
      </w:pPr>
      <w:ins w:id="309" w:author="Александр Гордеев" w:date="2020-03-01T17:07:00Z">
        <w:r w:rsidRPr="003C4F33">
          <w:rPr>
            <w:rStyle w:val="tlid-translation"/>
            <w:rFonts w:eastAsiaTheme="majorEastAsia"/>
            <w:noProof/>
            <w:sz w:val="28"/>
            <w:szCs w:val="28"/>
          </w:rPr>
          <w:drawing>
            <wp:inline distT="0" distB="0" distL="0" distR="0" wp14:anchorId="0BE45580" wp14:editId="51B0D435">
              <wp:extent cx="5943600" cy="2311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11400"/>
                      </a:xfrm>
                      <a:prstGeom prst="rect">
                        <a:avLst/>
                      </a:prstGeom>
                      <a:noFill/>
                      <a:ln>
                        <a:noFill/>
                      </a:ln>
                    </pic:spPr>
                  </pic:pic>
                </a:graphicData>
              </a:graphic>
            </wp:inline>
          </w:drawing>
        </w:r>
      </w:ins>
    </w:p>
    <w:p w14:paraId="5DFDF88A" w14:textId="77777777" w:rsidR="003C4F33" w:rsidRPr="003C4F33" w:rsidRDefault="003C4F33" w:rsidP="003C4F33">
      <w:pPr>
        <w:spacing w:line="360" w:lineRule="auto"/>
        <w:jc w:val="both"/>
        <w:rPr>
          <w:ins w:id="310" w:author="Александр Гордеев" w:date="2020-03-01T18:01:00Z"/>
          <w:rStyle w:val="tlid-translation"/>
          <w:rFonts w:eastAsiaTheme="majorEastAsia"/>
          <w:sz w:val="28"/>
          <w:szCs w:val="28"/>
        </w:rPr>
      </w:pPr>
      <w:ins w:id="311" w:author="Александр Гордеев" w:date="2020-03-01T18:00:00Z">
        <w:r w:rsidRPr="003C4F33">
          <w:rPr>
            <w:rStyle w:val="tlid-translation"/>
            <w:rFonts w:eastAsiaTheme="majorEastAsia"/>
            <w:sz w:val="28"/>
            <w:szCs w:val="28"/>
          </w:rPr>
          <w:t xml:space="preserve">Рис 2. Гистограмма </w:t>
        </w:r>
      </w:ins>
      <w:ins w:id="312" w:author="Александр Гордеев" w:date="2020-03-01T18:01:00Z">
        <w:r w:rsidRPr="003C4F33">
          <w:rPr>
            <w:rStyle w:val="tlid-translation"/>
            <w:rFonts w:eastAsiaTheme="majorEastAsia"/>
            <w:sz w:val="28"/>
            <w:szCs w:val="28"/>
          </w:rPr>
          <w:t>распределения</w:t>
        </w:r>
      </w:ins>
      <w:ins w:id="313" w:author="Александр Гордеев" w:date="2020-03-01T18:00:00Z">
        <w:r w:rsidRPr="003C4F33">
          <w:rPr>
            <w:rStyle w:val="tlid-translation"/>
            <w:rFonts w:eastAsiaTheme="majorEastAsia"/>
            <w:sz w:val="28"/>
            <w:szCs w:val="28"/>
          </w:rPr>
          <w:t xml:space="preserve"> компаний по секторам в среднем за</w:t>
        </w:r>
      </w:ins>
      <w:ins w:id="314" w:author="Александр Гордеев" w:date="2020-03-01T18:01:00Z">
        <w:r w:rsidRPr="003C4F33">
          <w:rPr>
            <w:rStyle w:val="tlid-translation"/>
            <w:rFonts w:eastAsiaTheme="majorEastAsia"/>
            <w:sz w:val="28"/>
            <w:szCs w:val="28"/>
          </w:rPr>
          <w:t xml:space="preserve"> рассматриваемый</w:t>
        </w:r>
      </w:ins>
      <w:ins w:id="315" w:author="Александр Гордеев" w:date="2020-03-01T18:00:00Z">
        <w:r w:rsidRPr="003C4F33">
          <w:rPr>
            <w:rStyle w:val="tlid-translation"/>
            <w:rFonts w:eastAsiaTheme="majorEastAsia"/>
            <w:sz w:val="28"/>
            <w:szCs w:val="28"/>
          </w:rPr>
          <w:t xml:space="preserve"> перио</w:t>
        </w:r>
      </w:ins>
      <w:ins w:id="316" w:author="Александр Гордеев" w:date="2020-03-01T18:01:00Z">
        <w:r w:rsidRPr="003C4F33">
          <w:rPr>
            <w:rStyle w:val="tlid-translation"/>
            <w:rFonts w:eastAsiaTheme="majorEastAsia"/>
            <w:sz w:val="28"/>
            <w:szCs w:val="28"/>
          </w:rPr>
          <w:t>д.</w:t>
        </w:r>
      </w:ins>
      <w:ins w:id="317" w:author="Александр Гордеев" w:date="2020-03-01T18:00:00Z">
        <w:r w:rsidRPr="003C4F33">
          <w:rPr>
            <w:rStyle w:val="tlid-translation"/>
            <w:rFonts w:eastAsiaTheme="majorEastAsia"/>
            <w:sz w:val="28"/>
            <w:szCs w:val="28"/>
          </w:rPr>
          <w:t xml:space="preserve"> </w:t>
        </w:r>
      </w:ins>
    </w:p>
    <w:p w14:paraId="73349FF8" w14:textId="77777777" w:rsidR="003C4F33" w:rsidRPr="003C4F33" w:rsidRDefault="003C4F33" w:rsidP="003C4F33">
      <w:pPr>
        <w:spacing w:line="360" w:lineRule="auto"/>
        <w:jc w:val="both"/>
        <w:rPr>
          <w:ins w:id="318" w:author="Александр Гордеев" w:date="2020-03-01T18:08:00Z"/>
          <w:rStyle w:val="tlid-translation"/>
          <w:rFonts w:eastAsiaTheme="majorEastAsia"/>
          <w:sz w:val="28"/>
          <w:szCs w:val="28"/>
        </w:rPr>
      </w:pPr>
      <w:ins w:id="319" w:author="Александр Гордеев" w:date="2020-03-01T18:04:00Z">
        <w:r w:rsidRPr="003C4F33">
          <w:rPr>
            <w:rStyle w:val="tlid-translation"/>
            <w:rFonts w:eastAsiaTheme="majorEastAsia"/>
            <w:sz w:val="28"/>
            <w:szCs w:val="28"/>
          </w:rPr>
          <w:t xml:space="preserve">Сравнивая, </w:t>
        </w:r>
      </w:ins>
      <w:ins w:id="320" w:author="Александр Гордеев" w:date="2020-03-01T18:07:00Z">
        <w:r w:rsidRPr="003C4F33">
          <w:rPr>
            <w:rStyle w:val="tlid-translation"/>
            <w:rFonts w:eastAsiaTheme="majorEastAsia"/>
            <w:sz w:val="28"/>
            <w:szCs w:val="28"/>
          </w:rPr>
          <w:t>данные</w:t>
        </w:r>
      </w:ins>
      <w:ins w:id="321" w:author="Александр Гордеев" w:date="2020-03-01T18:08:00Z">
        <w:r w:rsidRPr="003C4F33">
          <w:rPr>
            <w:rStyle w:val="tlid-translation"/>
            <w:rFonts w:eastAsiaTheme="majorEastAsia"/>
            <w:sz w:val="28"/>
            <w:szCs w:val="28"/>
          </w:rPr>
          <w:t>,</w:t>
        </w:r>
      </w:ins>
      <w:ins w:id="322" w:author="Александр Гордеев" w:date="2020-03-01T18:07:00Z">
        <w:r w:rsidRPr="003C4F33">
          <w:rPr>
            <w:rStyle w:val="tlid-translation"/>
            <w:rFonts w:eastAsiaTheme="majorEastAsia"/>
            <w:sz w:val="28"/>
            <w:szCs w:val="28"/>
          </w:rPr>
          <w:t xml:space="preserve"> представленные на </w:t>
        </w:r>
      </w:ins>
      <w:ins w:id="323" w:author="Александр Гордеев" w:date="2020-03-01T18:08:00Z">
        <w:r w:rsidRPr="003C4F33">
          <w:rPr>
            <w:rStyle w:val="tlid-translation"/>
            <w:rFonts w:eastAsiaTheme="majorEastAsia"/>
            <w:sz w:val="28"/>
            <w:szCs w:val="28"/>
          </w:rPr>
          <w:t>рисунке</w:t>
        </w:r>
      </w:ins>
      <w:ins w:id="324" w:author="Александр Гордеев" w:date="2020-03-01T18:07:00Z">
        <w:r w:rsidRPr="003C4F33">
          <w:rPr>
            <w:rStyle w:val="tlid-translation"/>
            <w:rFonts w:eastAsiaTheme="majorEastAsia"/>
            <w:sz w:val="28"/>
            <w:szCs w:val="28"/>
          </w:rPr>
          <w:t xml:space="preserve"> </w:t>
        </w:r>
      </w:ins>
      <w:ins w:id="325" w:author="Александр Гордеев" w:date="2020-03-01T18:08:00Z">
        <w:r w:rsidRPr="003C4F33">
          <w:rPr>
            <w:rStyle w:val="tlid-translation"/>
            <w:rFonts w:eastAsiaTheme="majorEastAsia"/>
            <w:sz w:val="28"/>
            <w:szCs w:val="28"/>
          </w:rPr>
          <w:t xml:space="preserve">1 и </w:t>
        </w:r>
      </w:ins>
      <w:ins w:id="326" w:author="Александр Гордеев" w:date="2020-03-01T18:12:00Z">
        <w:r w:rsidRPr="003C4F33">
          <w:rPr>
            <w:rStyle w:val="tlid-translation"/>
            <w:rFonts w:eastAsiaTheme="majorEastAsia"/>
            <w:sz w:val="28"/>
            <w:szCs w:val="28"/>
          </w:rPr>
          <w:t xml:space="preserve">на </w:t>
        </w:r>
      </w:ins>
      <w:ins w:id="327" w:author="Александр Гордеев" w:date="2020-03-01T18:08:00Z">
        <w:r w:rsidRPr="003C4F33">
          <w:rPr>
            <w:rStyle w:val="tlid-translation"/>
            <w:rFonts w:eastAsiaTheme="majorEastAsia"/>
            <w:sz w:val="28"/>
            <w:szCs w:val="28"/>
          </w:rPr>
          <w:t>рисунке 2, можно прийти к следующим выводам:</w:t>
        </w:r>
      </w:ins>
    </w:p>
    <w:p w14:paraId="44E9E521" w14:textId="77777777" w:rsidR="003C4F33" w:rsidRPr="003C4F33" w:rsidRDefault="003C4F33" w:rsidP="003C4F33">
      <w:pPr>
        <w:pStyle w:val="a5"/>
        <w:numPr>
          <w:ilvl w:val="0"/>
          <w:numId w:val="9"/>
        </w:numPr>
        <w:spacing w:line="360" w:lineRule="auto"/>
        <w:ind w:left="0" w:firstLine="720"/>
        <w:jc w:val="both"/>
        <w:rPr>
          <w:ins w:id="328" w:author="Александр Гордеев" w:date="2020-03-01T18:10:00Z"/>
          <w:rStyle w:val="tlid-translation"/>
          <w:rFonts w:eastAsiaTheme="majorEastAsia"/>
          <w:sz w:val="28"/>
          <w:szCs w:val="28"/>
        </w:rPr>
      </w:pPr>
      <w:ins w:id="329" w:author="Александр Гордеев" w:date="2020-03-01T18:08:00Z">
        <w:r w:rsidRPr="003C4F33">
          <w:rPr>
            <w:rStyle w:val="tlid-translation"/>
            <w:rFonts w:eastAsiaTheme="majorEastAsia"/>
            <w:sz w:val="28"/>
            <w:szCs w:val="28"/>
          </w:rPr>
          <w:lastRenderedPageBreak/>
          <w:t>Финансовые с</w:t>
        </w:r>
      </w:ins>
      <w:ins w:id="330" w:author="Александр Гордеев" w:date="2020-03-01T18:09:00Z">
        <w:r w:rsidRPr="003C4F33">
          <w:rPr>
            <w:rStyle w:val="tlid-translation"/>
            <w:rFonts w:eastAsiaTheme="majorEastAsia"/>
            <w:sz w:val="28"/>
            <w:szCs w:val="28"/>
          </w:rPr>
          <w:t>ектор один из крупнейших секторов экономики США</w:t>
        </w:r>
      </w:ins>
      <w:ins w:id="331" w:author="Александр Гордеев" w:date="2020-03-01T18:13:00Z">
        <w:r w:rsidRPr="003C4F33">
          <w:rPr>
            <w:rStyle w:val="tlid-translation"/>
            <w:rFonts w:eastAsiaTheme="majorEastAsia"/>
            <w:sz w:val="28"/>
            <w:szCs w:val="28"/>
          </w:rPr>
          <w:t xml:space="preserve">, как с точки зрения доли капитализации компаний этого сектора в индексе </w:t>
        </w:r>
        <w:r w:rsidRPr="003C4F33">
          <w:rPr>
            <w:rStyle w:val="tlid-translation"/>
            <w:rFonts w:eastAsiaTheme="majorEastAsia"/>
            <w:sz w:val="28"/>
            <w:szCs w:val="28"/>
            <w:lang w:val="en-US"/>
          </w:rPr>
          <w:t>S</w:t>
        </w:r>
        <w:r w:rsidRPr="003C4F33">
          <w:rPr>
            <w:rStyle w:val="tlid-translation"/>
            <w:rFonts w:eastAsiaTheme="majorEastAsia"/>
            <w:sz w:val="28"/>
            <w:szCs w:val="28"/>
            <w:rPrChange w:id="332" w:author="Александр Гордеев" w:date="2020-03-01T18:13:00Z">
              <w:rPr>
                <w:rStyle w:val="tlid-translation"/>
                <w:rFonts w:eastAsiaTheme="majorEastAsia"/>
                <w:sz w:val="28"/>
                <w:szCs w:val="28"/>
                <w:lang w:val="en-US"/>
              </w:rPr>
            </w:rPrChange>
          </w:rPr>
          <w:t>&amp;</w:t>
        </w:r>
        <w:r w:rsidRPr="003C4F33">
          <w:rPr>
            <w:rStyle w:val="tlid-translation"/>
            <w:rFonts w:eastAsiaTheme="majorEastAsia"/>
            <w:sz w:val="28"/>
            <w:szCs w:val="28"/>
            <w:lang w:val="en-US"/>
          </w:rPr>
          <w:t>P</w:t>
        </w:r>
        <w:r w:rsidRPr="003C4F33">
          <w:rPr>
            <w:rStyle w:val="tlid-translation"/>
            <w:rFonts w:eastAsiaTheme="majorEastAsia"/>
            <w:sz w:val="28"/>
            <w:szCs w:val="28"/>
            <w:rPrChange w:id="333" w:author="Александр Гордеев" w:date="2020-03-01T18:13:00Z">
              <w:rPr>
                <w:rStyle w:val="tlid-translation"/>
                <w:rFonts w:eastAsiaTheme="majorEastAsia"/>
                <w:sz w:val="28"/>
                <w:szCs w:val="28"/>
                <w:lang w:val="en-US"/>
              </w:rPr>
            </w:rPrChange>
          </w:rPr>
          <w:t>500</w:t>
        </w:r>
        <w:r w:rsidRPr="003C4F33">
          <w:rPr>
            <w:rStyle w:val="tlid-translation"/>
            <w:rFonts w:eastAsiaTheme="majorEastAsia"/>
            <w:sz w:val="28"/>
            <w:szCs w:val="28"/>
          </w:rPr>
          <w:t xml:space="preserve">, так и с </w:t>
        </w:r>
      </w:ins>
      <w:ins w:id="334" w:author="Александр Гордеев" w:date="2020-03-01T18:14:00Z">
        <w:r w:rsidRPr="003C4F33">
          <w:rPr>
            <w:rStyle w:val="tlid-translation"/>
            <w:rFonts w:eastAsiaTheme="majorEastAsia"/>
            <w:sz w:val="28"/>
            <w:szCs w:val="28"/>
          </w:rPr>
          <w:t>точки зрения количества компаний, которые представляют этот сектор в индексе.</w:t>
        </w:r>
      </w:ins>
    </w:p>
    <w:p w14:paraId="5C07FC87" w14:textId="77777777" w:rsidR="003C4F33" w:rsidRPr="003C4F33" w:rsidRDefault="003C4F33" w:rsidP="003C4F33">
      <w:pPr>
        <w:pStyle w:val="a5"/>
        <w:numPr>
          <w:ilvl w:val="0"/>
          <w:numId w:val="9"/>
        </w:numPr>
        <w:spacing w:line="360" w:lineRule="auto"/>
        <w:ind w:left="0" w:firstLine="720"/>
        <w:jc w:val="both"/>
        <w:rPr>
          <w:ins w:id="335" w:author="Александр Гордеев" w:date="2020-03-01T18:11:00Z"/>
          <w:rStyle w:val="tlid-translation"/>
          <w:rFonts w:eastAsiaTheme="majorEastAsia"/>
          <w:sz w:val="28"/>
          <w:szCs w:val="28"/>
        </w:rPr>
      </w:pPr>
      <w:ins w:id="336" w:author="Александр Гордеев" w:date="2020-03-01T18:10:00Z">
        <w:r w:rsidRPr="003C4F33">
          <w:rPr>
            <w:rStyle w:val="tlid-translation"/>
            <w:rFonts w:eastAsiaTheme="majorEastAsia"/>
            <w:sz w:val="28"/>
            <w:szCs w:val="28"/>
          </w:rPr>
          <w:t>Компании</w:t>
        </w:r>
      </w:ins>
      <w:ins w:id="337" w:author="Александр Гордеев" w:date="2020-03-01T18:17:00Z">
        <w:r w:rsidRPr="003C4F33">
          <w:rPr>
            <w:rStyle w:val="tlid-translation"/>
            <w:rFonts w:eastAsiaTheme="majorEastAsia"/>
            <w:sz w:val="28"/>
            <w:szCs w:val="28"/>
          </w:rPr>
          <w:t>, представляющие</w:t>
        </w:r>
      </w:ins>
      <w:ins w:id="338" w:author="Александр Гордеев" w:date="2020-03-01T18:10:00Z">
        <w:r w:rsidRPr="003C4F33">
          <w:rPr>
            <w:rStyle w:val="tlid-translation"/>
            <w:rFonts w:eastAsiaTheme="majorEastAsia"/>
            <w:sz w:val="28"/>
            <w:szCs w:val="28"/>
          </w:rPr>
          <w:t xml:space="preserve"> сек</w:t>
        </w:r>
      </w:ins>
      <w:ins w:id="339" w:author="Александр Гордеев" w:date="2020-03-01T18:17:00Z">
        <w:r w:rsidRPr="003C4F33">
          <w:rPr>
            <w:rStyle w:val="tlid-translation"/>
            <w:rFonts w:eastAsiaTheme="majorEastAsia"/>
            <w:sz w:val="28"/>
            <w:szCs w:val="28"/>
          </w:rPr>
          <w:t>т</w:t>
        </w:r>
      </w:ins>
      <w:ins w:id="340" w:author="Александр Гордеев" w:date="2020-03-01T18:10:00Z">
        <w:r w:rsidRPr="003C4F33">
          <w:rPr>
            <w:rStyle w:val="tlid-translation"/>
            <w:rFonts w:eastAsiaTheme="majorEastAsia"/>
            <w:sz w:val="28"/>
            <w:szCs w:val="28"/>
          </w:rPr>
          <w:t xml:space="preserve">ор </w:t>
        </w:r>
      </w:ins>
      <w:ins w:id="341" w:author="Александр Гордеев" w:date="2020-03-01T18:17:00Z">
        <w:r w:rsidRPr="003C4F33">
          <w:rPr>
            <w:rStyle w:val="tlid-translation"/>
            <w:rFonts w:eastAsiaTheme="majorEastAsia"/>
            <w:sz w:val="28"/>
            <w:szCs w:val="28"/>
          </w:rPr>
          <w:t>информационных</w:t>
        </w:r>
      </w:ins>
      <w:ins w:id="342" w:author="Александр Гордеев" w:date="2020-03-01T18:10:00Z">
        <w:r w:rsidRPr="003C4F33">
          <w:rPr>
            <w:rStyle w:val="tlid-translation"/>
            <w:rFonts w:eastAsiaTheme="majorEastAsia"/>
            <w:sz w:val="28"/>
            <w:szCs w:val="28"/>
          </w:rPr>
          <w:t xml:space="preserve"> технологи</w:t>
        </w:r>
      </w:ins>
      <w:ins w:id="343" w:author="Александр Гордеев" w:date="2020-03-01T18:20:00Z">
        <w:r w:rsidRPr="003C4F33">
          <w:rPr>
            <w:rStyle w:val="tlid-translation"/>
            <w:rFonts w:eastAsiaTheme="majorEastAsia"/>
            <w:sz w:val="28"/>
            <w:szCs w:val="28"/>
          </w:rPr>
          <w:t>й</w:t>
        </w:r>
      </w:ins>
      <w:ins w:id="344" w:author="Александр Гордеев" w:date="2020-03-01T18:18:00Z">
        <w:r w:rsidRPr="003C4F33">
          <w:rPr>
            <w:rStyle w:val="tlid-translation"/>
            <w:rFonts w:eastAsiaTheme="majorEastAsia"/>
            <w:sz w:val="28"/>
            <w:szCs w:val="28"/>
          </w:rPr>
          <w:t>,</w:t>
        </w:r>
      </w:ins>
      <w:ins w:id="345" w:author="Александр Гордеев" w:date="2020-03-01T18:10:00Z">
        <w:r w:rsidRPr="003C4F33">
          <w:rPr>
            <w:rStyle w:val="tlid-translation"/>
            <w:rFonts w:eastAsiaTheme="majorEastAsia"/>
            <w:sz w:val="28"/>
            <w:szCs w:val="28"/>
          </w:rPr>
          <w:t xml:space="preserve"> имеют наибольшую</w:t>
        </w:r>
      </w:ins>
      <w:ins w:id="346" w:author="Александр Гордеев" w:date="2020-03-01T18:18:00Z">
        <w:r w:rsidRPr="003C4F33">
          <w:rPr>
            <w:rStyle w:val="tlid-translation"/>
            <w:rFonts w:eastAsiaTheme="majorEastAsia"/>
            <w:sz w:val="28"/>
            <w:szCs w:val="28"/>
          </w:rPr>
          <w:t xml:space="preserve"> долю</w:t>
        </w:r>
      </w:ins>
      <w:ins w:id="347" w:author="Александр Гордеев" w:date="2020-03-01T18:10:00Z">
        <w:r w:rsidRPr="003C4F33">
          <w:rPr>
            <w:rStyle w:val="tlid-translation"/>
            <w:rFonts w:eastAsiaTheme="majorEastAsia"/>
            <w:sz w:val="28"/>
            <w:szCs w:val="28"/>
          </w:rPr>
          <w:t xml:space="preserve"> </w:t>
        </w:r>
      </w:ins>
      <w:ins w:id="348" w:author="Александр Гордеев" w:date="2020-03-01T18:18:00Z">
        <w:r w:rsidRPr="003C4F33">
          <w:rPr>
            <w:rStyle w:val="tlid-translation"/>
            <w:rFonts w:eastAsiaTheme="majorEastAsia"/>
            <w:sz w:val="28"/>
            <w:szCs w:val="28"/>
          </w:rPr>
          <w:t>капитализации в индексе</w:t>
        </w:r>
      </w:ins>
      <w:ins w:id="349" w:author="Александр Гордеев" w:date="2020-03-01T18:10:00Z">
        <w:r w:rsidRPr="003C4F33">
          <w:rPr>
            <w:rStyle w:val="tlid-translation"/>
            <w:rFonts w:eastAsiaTheme="majorEastAsia"/>
            <w:sz w:val="28"/>
            <w:szCs w:val="28"/>
          </w:rPr>
          <w:t xml:space="preserve">, </w:t>
        </w:r>
      </w:ins>
      <w:ins w:id="350" w:author="Александр Гордеев" w:date="2020-03-01T18:18:00Z">
        <w:r w:rsidRPr="003C4F33">
          <w:rPr>
            <w:rStyle w:val="tlid-translation"/>
            <w:rFonts w:eastAsiaTheme="majorEastAsia"/>
            <w:sz w:val="28"/>
            <w:szCs w:val="28"/>
          </w:rPr>
          <w:t>однако</w:t>
        </w:r>
      </w:ins>
      <w:ins w:id="351" w:author="Александр Гордеев" w:date="2020-03-01T18:10:00Z">
        <w:r w:rsidRPr="003C4F33">
          <w:rPr>
            <w:rStyle w:val="tlid-translation"/>
            <w:rFonts w:eastAsiaTheme="majorEastAsia"/>
            <w:sz w:val="28"/>
            <w:szCs w:val="28"/>
          </w:rPr>
          <w:t xml:space="preserve"> их</w:t>
        </w:r>
      </w:ins>
      <w:ins w:id="352" w:author="Александр Гордеев" w:date="2020-03-01T18:18:00Z">
        <w:r w:rsidRPr="003C4F33">
          <w:rPr>
            <w:rStyle w:val="tlid-translation"/>
            <w:rFonts w:eastAsiaTheme="majorEastAsia"/>
            <w:sz w:val="28"/>
            <w:szCs w:val="28"/>
          </w:rPr>
          <w:t xml:space="preserve"> количество в индексе</w:t>
        </w:r>
      </w:ins>
      <w:ins w:id="353" w:author="Александр Гордеев" w:date="2020-03-01T18:10:00Z">
        <w:r w:rsidRPr="003C4F33">
          <w:rPr>
            <w:rStyle w:val="tlid-translation"/>
            <w:rFonts w:eastAsiaTheme="majorEastAsia"/>
            <w:sz w:val="28"/>
            <w:szCs w:val="28"/>
          </w:rPr>
          <w:t xml:space="preserve"> сравнительно </w:t>
        </w:r>
      </w:ins>
      <w:ins w:id="354" w:author="Александр Гордеев" w:date="2020-03-01T18:18:00Z">
        <w:r w:rsidRPr="003C4F33">
          <w:rPr>
            <w:rStyle w:val="tlid-translation"/>
            <w:rFonts w:eastAsiaTheme="majorEastAsia"/>
            <w:sz w:val="28"/>
            <w:szCs w:val="28"/>
          </w:rPr>
          <w:t>невелико</w:t>
        </w:r>
      </w:ins>
      <w:ins w:id="355" w:author="Александр Гордеев" w:date="2020-03-01T18:10:00Z">
        <w:r w:rsidRPr="003C4F33">
          <w:rPr>
            <w:rStyle w:val="tlid-translation"/>
            <w:rFonts w:eastAsiaTheme="majorEastAsia"/>
            <w:sz w:val="28"/>
            <w:szCs w:val="28"/>
          </w:rPr>
          <w:t>.</w:t>
        </w:r>
      </w:ins>
      <w:ins w:id="356" w:author="Александр Гордеев" w:date="2020-03-01T18:19:00Z">
        <w:r w:rsidRPr="003C4F33">
          <w:rPr>
            <w:rStyle w:val="tlid-translation"/>
            <w:rFonts w:eastAsiaTheme="majorEastAsia"/>
            <w:sz w:val="28"/>
            <w:szCs w:val="28"/>
          </w:rPr>
          <w:t xml:space="preserve"> Это говорит о том, что</w:t>
        </w:r>
      </w:ins>
      <w:ins w:id="357" w:author="Александр Гордеев" w:date="2020-03-01T18:20:00Z">
        <w:r w:rsidRPr="003C4F33">
          <w:rPr>
            <w:rStyle w:val="tlid-translation"/>
            <w:rFonts w:eastAsiaTheme="majorEastAsia"/>
            <w:sz w:val="28"/>
            <w:szCs w:val="28"/>
          </w:rPr>
          <w:t>,</w:t>
        </w:r>
      </w:ins>
      <w:ins w:id="358" w:author="Александр Гордеев" w:date="2020-03-01T18:19:00Z">
        <w:r w:rsidRPr="003C4F33">
          <w:rPr>
            <w:rStyle w:val="tlid-translation"/>
            <w:rFonts w:eastAsiaTheme="majorEastAsia"/>
            <w:sz w:val="28"/>
            <w:szCs w:val="28"/>
          </w:rPr>
          <w:t xml:space="preserve"> в среднем</w:t>
        </w:r>
      </w:ins>
      <w:ins w:id="359" w:author="Александр Гордеев" w:date="2020-03-01T18:20:00Z">
        <w:r w:rsidRPr="003C4F33">
          <w:rPr>
            <w:rStyle w:val="tlid-translation"/>
            <w:rFonts w:eastAsiaTheme="majorEastAsia"/>
            <w:sz w:val="28"/>
            <w:szCs w:val="28"/>
          </w:rPr>
          <w:t>,</w:t>
        </w:r>
      </w:ins>
      <w:ins w:id="360" w:author="Александр Гордеев" w:date="2020-03-01T18:19:00Z">
        <w:r w:rsidRPr="003C4F33">
          <w:rPr>
            <w:rStyle w:val="tlid-translation"/>
            <w:rFonts w:eastAsiaTheme="majorEastAsia"/>
            <w:sz w:val="28"/>
            <w:szCs w:val="28"/>
          </w:rPr>
          <w:t xml:space="preserve"> компания, которая относится к сектору информационных технологий имеет капитализацию выше</w:t>
        </w:r>
      </w:ins>
      <w:ins w:id="361" w:author="Александр Гордеев" w:date="2020-03-01T18:20:00Z">
        <w:r w:rsidRPr="003C4F33">
          <w:rPr>
            <w:rStyle w:val="tlid-translation"/>
            <w:rFonts w:eastAsiaTheme="majorEastAsia"/>
            <w:sz w:val="28"/>
            <w:szCs w:val="28"/>
          </w:rPr>
          <w:t>, нежели любая другая компания.</w:t>
        </w:r>
      </w:ins>
      <w:ins w:id="362" w:author="Александр Гордеев" w:date="2020-03-01T18:19:00Z">
        <w:r w:rsidRPr="003C4F33">
          <w:rPr>
            <w:rStyle w:val="tlid-translation"/>
            <w:rFonts w:eastAsiaTheme="majorEastAsia"/>
            <w:sz w:val="28"/>
            <w:szCs w:val="28"/>
          </w:rPr>
          <w:t xml:space="preserve"> </w:t>
        </w:r>
      </w:ins>
    </w:p>
    <w:p w14:paraId="396FA335" w14:textId="77777777" w:rsidR="003C4F33" w:rsidRPr="003C4F33" w:rsidRDefault="003C4F33" w:rsidP="003C4F33">
      <w:pPr>
        <w:pStyle w:val="a5"/>
        <w:numPr>
          <w:ilvl w:val="0"/>
          <w:numId w:val="9"/>
        </w:numPr>
        <w:spacing w:line="360" w:lineRule="auto"/>
        <w:ind w:left="0" w:firstLine="720"/>
        <w:jc w:val="both"/>
        <w:rPr>
          <w:ins w:id="363" w:author="Александр Гордеев" w:date="2020-03-01T18:23:00Z"/>
          <w:rStyle w:val="tlid-translation"/>
          <w:rFonts w:eastAsiaTheme="majorEastAsia"/>
          <w:sz w:val="28"/>
          <w:szCs w:val="28"/>
        </w:rPr>
      </w:pPr>
      <w:ins w:id="364" w:author="Александр Гордеев" w:date="2020-03-01T18:22:00Z">
        <w:r w:rsidRPr="003C4F33">
          <w:rPr>
            <w:rStyle w:val="tlid-translation"/>
            <w:rFonts w:eastAsiaTheme="majorEastAsia"/>
            <w:sz w:val="28"/>
            <w:szCs w:val="28"/>
          </w:rPr>
          <w:t>Иная ситуация складывается для компаний индустриального сектора. Они</w:t>
        </w:r>
      </w:ins>
      <w:ins w:id="365" w:author="Александр Гордеев" w:date="2020-03-01T18:11:00Z">
        <w:r w:rsidRPr="003C4F33">
          <w:rPr>
            <w:rStyle w:val="tlid-translation"/>
            <w:rFonts w:eastAsiaTheme="majorEastAsia"/>
            <w:sz w:val="28"/>
            <w:szCs w:val="28"/>
          </w:rPr>
          <w:t xml:space="preserve"> обладают низкой капитал</w:t>
        </w:r>
      </w:ins>
      <w:ins w:id="366" w:author="Александр Гордеев" w:date="2020-03-01T18:12:00Z">
        <w:r w:rsidRPr="003C4F33">
          <w:rPr>
            <w:rStyle w:val="tlid-translation"/>
            <w:rFonts w:eastAsiaTheme="majorEastAsia"/>
            <w:sz w:val="28"/>
            <w:szCs w:val="28"/>
          </w:rPr>
          <w:t>изацией, однако в выборке</w:t>
        </w:r>
      </w:ins>
      <w:ins w:id="367" w:author="Александр Гордеев" w:date="2020-03-01T18:22:00Z">
        <w:r w:rsidRPr="003C4F33">
          <w:rPr>
            <w:rStyle w:val="tlid-translation"/>
            <w:rFonts w:eastAsiaTheme="majorEastAsia"/>
            <w:sz w:val="28"/>
            <w:szCs w:val="28"/>
          </w:rPr>
          <w:t xml:space="preserve"> и</w:t>
        </w:r>
      </w:ins>
      <w:ins w:id="368" w:author="Александр Гордеев" w:date="2020-03-01T18:23:00Z">
        <w:r w:rsidRPr="003C4F33">
          <w:rPr>
            <w:rStyle w:val="tlid-translation"/>
            <w:rFonts w:eastAsiaTheme="majorEastAsia"/>
            <w:sz w:val="28"/>
            <w:szCs w:val="28"/>
          </w:rPr>
          <w:t>х</w:t>
        </w:r>
      </w:ins>
      <w:ins w:id="369" w:author="Александр Гордеев" w:date="2020-03-01T18:12:00Z">
        <w:r w:rsidRPr="003C4F33">
          <w:rPr>
            <w:rStyle w:val="tlid-translation"/>
            <w:rFonts w:eastAsiaTheme="majorEastAsia"/>
            <w:sz w:val="28"/>
            <w:szCs w:val="28"/>
          </w:rPr>
          <w:t xml:space="preserve"> существенное количество</w:t>
        </w:r>
      </w:ins>
      <w:ins w:id="370" w:author="Александр Гордеев" w:date="2020-03-01T18:23:00Z">
        <w:r w:rsidRPr="003C4F33">
          <w:rPr>
            <w:rStyle w:val="tlid-translation"/>
            <w:rFonts w:eastAsiaTheme="majorEastAsia"/>
            <w:sz w:val="28"/>
            <w:szCs w:val="28"/>
          </w:rPr>
          <w:t>.</w:t>
        </w:r>
      </w:ins>
    </w:p>
    <w:p w14:paraId="0AD4EBC5" w14:textId="77777777" w:rsidR="003C4F33" w:rsidRPr="003C4F33" w:rsidRDefault="003C4F33" w:rsidP="003C4F33">
      <w:pPr>
        <w:spacing w:line="360" w:lineRule="auto"/>
        <w:jc w:val="both"/>
        <w:rPr>
          <w:ins w:id="371" w:author="Александр Гордеев" w:date="2020-03-02T18:37:00Z"/>
          <w:rStyle w:val="tlid-translation"/>
          <w:rFonts w:eastAsiaTheme="majorEastAsia"/>
          <w:sz w:val="28"/>
          <w:szCs w:val="28"/>
        </w:rPr>
      </w:pPr>
      <w:ins w:id="372" w:author="Александр Гордеев" w:date="2020-03-01T18:25:00Z">
        <w:r w:rsidRPr="003C4F33">
          <w:rPr>
            <w:rStyle w:val="tlid-translation"/>
            <w:rFonts w:eastAsiaTheme="majorEastAsia"/>
            <w:sz w:val="28"/>
            <w:szCs w:val="28"/>
          </w:rPr>
          <w:t>Далее проведем</w:t>
        </w:r>
      </w:ins>
      <w:ins w:id="373" w:author="Александр Гордеев" w:date="2020-03-01T18:26:00Z">
        <w:r w:rsidRPr="003C4F33">
          <w:rPr>
            <w:rStyle w:val="tlid-translation"/>
            <w:rFonts w:eastAsiaTheme="majorEastAsia"/>
            <w:sz w:val="28"/>
            <w:szCs w:val="28"/>
          </w:rPr>
          <w:t xml:space="preserve"> предварительный</w:t>
        </w:r>
      </w:ins>
      <w:ins w:id="374" w:author="Александр Гордеев" w:date="2020-03-01T18:25:00Z">
        <w:r w:rsidRPr="003C4F33">
          <w:rPr>
            <w:rStyle w:val="tlid-translation"/>
            <w:rFonts w:eastAsiaTheme="majorEastAsia"/>
            <w:sz w:val="28"/>
            <w:szCs w:val="28"/>
          </w:rPr>
          <w:t xml:space="preserve"> анализ факторов, которые будут использоваться для построения</w:t>
        </w:r>
      </w:ins>
      <w:r w:rsidRPr="003C4F33">
        <w:rPr>
          <w:rStyle w:val="tlid-translation"/>
          <w:rFonts w:eastAsiaTheme="majorEastAsia"/>
          <w:sz w:val="28"/>
          <w:szCs w:val="28"/>
        </w:rPr>
        <w:t xml:space="preserve"> регрессионных</w:t>
      </w:r>
      <w:ins w:id="375" w:author="Александр Гордеев" w:date="2020-03-01T18:25:00Z">
        <w:r w:rsidRPr="003C4F33">
          <w:rPr>
            <w:rStyle w:val="tlid-translation"/>
            <w:rFonts w:eastAsiaTheme="majorEastAsia"/>
            <w:sz w:val="28"/>
            <w:szCs w:val="28"/>
          </w:rPr>
          <w:t xml:space="preserve"> моделей</w:t>
        </w:r>
      </w:ins>
      <w:ins w:id="376" w:author="Александр Гордеев" w:date="2020-03-01T18:26:00Z">
        <w:r w:rsidRPr="003C4F33">
          <w:rPr>
            <w:rStyle w:val="tlid-translation"/>
            <w:rFonts w:eastAsiaTheme="majorEastAsia"/>
            <w:sz w:val="28"/>
            <w:szCs w:val="28"/>
          </w:rPr>
          <w:t>.</w:t>
        </w:r>
      </w:ins>
      <w:ins w:id="377" w:author="Александр Гордеев" w:date="2020-03-02T18:36:00Z">
        <w:r w:rsidRPr="003C4F33">
          <w:rPr>
            <w:rStyle w:val="tlid-translation"/>
            <w:rFonts w:eastAsiaTheme="majorEastAsia"/>
            <w:sz w:val="28"/>
            <w:szCs w:val="28"/>
          </w:rPr>
          <w:t xml:space="preserve"> В целях исследования было </w:t>
        </w:r>
      </w:ins>
      <w:ins w:id="378" w:author="Александр Гордеев" w:date="2020-03-02T18:38:00Z">
        <w:r w:rsidRPr="003C4F33">
          <w:rPr>
            <w:rStyle w:val="tlid-translation"/>
            <w:rFonts w:eastAsiaTheme="majorEastAsia"/>
            <w:sz w:val="28"/>
            <w:szCs w:val="28"/>
          </w:rPr>
          <w:t>принято</w:t>
        </w:r>
      </w:ins>
      <w:ins w:id="379" w:author="Александр Гордеев" w:date="2020-03-02T18:37:00Z">
        <w:r w:rsidRPr="003C4F33">
          <w:rPr>
            <w:rStyle w:val="tlid-translation"/>
            <w:rFonts w:eastAsiaTheme="majorEastAsia"/>
            <w:sz w:val="28"/>
            <w:szCs w:val="28"/>
          </w:rPr>
          <w:t xml:space="preserve"> решение разделить изучаемые </w:t>
        </w:r>
      </w:ins>
      <w:ins w:id="380" w:author="Александр Гордеев" w:date="2020-03-02T18:38:00Z">
        <w:r w:rsidRPr="003C4F33">
          <w:rPr>
            <w:rStyle w:val="tlid-translation"/>
            <w:rFonts w:eastAsiaTheme="majorEastAsia"/>
            <w:sz w:val="28"/>
            <w:szCs w:val="28"/>
          </w:rPr>
          <w:t>факторы</w:t>
        </w:r>
      </w:ins>
      <w:ins w:id="381" w:author="Александр Гордеев" w:date="2020-03-02T18:37:00Z">
        <w:r w:rsidRPr="003C4F33">
          <w:rPr>
            <w:rStyle w:val="tlid-translation"/>
            <w:rFonts w:eastAsiaTheme="majorEastAsia"/>
            <w:sz w:val="28"/>
            <w:szCs w:val="28"/>
          </w:rPr>
          <w:t xml:space="preserve"> на три контура:</w:t>
        </w:r>
      </w:ins>
    </w:p>
    <w:p w14:paraId="25658AEF" w14:textId="77777777" w:rsidR="003C4F33" w:rsidRPr="003C4F33" w:rsidRDefault="003C4F33">
      <w:pPr>
        <w:pStyle w:val="a5"/>
        <w:numPr>
          <w:ilvl w:val="0"/>
          <w:numId w:val="10"/>
        </w:numPr>
        <w:spacing w:line="360" w:lineRule="auto"/>
        <w:jc w:val="both"/>
        <w:rPr>
          <w:ins w:id="382" w:author="Александр Гордеев" w:date="2020-03-02T18:37:00Z"/>
          <w:rStyle w:val="tlid-translation"/>
          <w:rFonts w:eastAsiaTheme="majorEastAsia"/>
          <w:sz w:val="28"/>
          <w:szCs w:val="28"/>
        </w:rPr>
        <w:pPrChange w:id="383" w:author="Александр Гордеев" w:date="2020-03-02T18:37:00Z">
          <w:pPr>
            <w:spacing w:line="360" w:lineRule="auto"/>
            <w:jc w:val="both"/>
          </w:pPr>
        </w:pPrChange>
      </w:pPr>
      <w:ins w:id="384" w:author="Александр Гордеев" w:date="2020-03-02T18:37:00Z">
        <w:r w:rsidRPr="003C4F33">
          <w:rPr>
            <w:rStyle w:val="tlid-translation"/>
            <w:rFonts w:eastAsiaTheme="majorEastAsia"/>
            <w:sz w:val="28"/>
            <w:szCs w:val="28"/>
          </w:rPr>
          <w:t>Контур внутренних факторов</w:t>
        </w:r>
      </w:ins>
      <w:ins w:id="385" w:author="Александр Гордеев" w:date="2020-03-02T18:40:00Z">
        <w:r w:rsidRPr="003C4F33">
          <w:rPr>
            <w:rStyle w:val="tlid-translation"/>
            <w:rFonts w:eastAsiaTheme="majorEastAsia"/>
            <w:sz w:val="28"/>
            <w:szCs w:val="28"/>
          </w:rPr>
          <w:t>;</w:t>
        </w:r>
      </w:ins>
    </w:p>
    <w:p w14:paraId="438FA64D" w14:textId="77777777" w:rsidR="003C4F33" w:rsidRPr="003C4F33" w:rsidRDefault="003C4F33" w:rsidP="003C4F33">
      <w:pPr>
        <w:pStyle w:val="a5"/>
        <w:numPr>
          <w:ilvl w:val="0"/>
          <w:numId w:val="10"/>
        </w:numPr>
        <w:spacing w:line="360" w:lineRule="auto"/>
        <w:jc w:val="both"/>
        <w:rPr>
          <w:ins w:id="386" w:author="Александр Гордеев" w:date="2020-03-02T18:37:00Z"/>
          <w:rStyle w:val="tlid-translation"/>
          <w:rFonts w:eastAsiaTheme="majorEastAsia"/>
          <w:sz w:val="28"/>
          <w:szCs w:val="28"/>
        </w:rPr>
      </w:pPr>
      <w:ins w:id="387" w:author="Александр Гордеев" w:date="2020-03-02T18:37:00Z">
        <w:r w:rsidRPr="003C4F33">
          <w:rPr>
            <w:rStyle w:val="tlid-translation"/>
            <w:rFonts w:eastAsiaTheme="majorEastAsia"/>
            <w:sz w:val="28"/>
            <w:szCs w:val="28"/>
          </w:rPr>
          <w:t xml:space="preserve">Контур </w:t>
        </w:r>
      </w:ins>
      <w:proofErr w:type="gramStart"/>
      <w:ins w:id="388" w:author="Александр Гордеев" w:date="2020-03-02T18:38:00Z">
        <w:r w:rsidRPr="003C4F33">
          <w:rPr>
            <w:rStyle w:val="tlid-translation"/>
            <w:rFonts w:eastAsiaTheme="majorEastAsia"/>
            <w:sz w:val="28"/>
            <w:szCs w:val="28"/>
          </w:rPr>
          <w:t>макро факторов</w:t>
        </w:r>
      </w:ins>
      <w:proofErr w:type="gramEnd"/>
      <w:ins w:id="389" w:author="Александр Гордеев" w:date="2020-03-02T18:40:00Z">
        <w:r w:rsidRPr="003C4F33">
          <w:rPr>
            <w:rStyle w:val="tlid-translation"/>
            <w:rFonts w:eastAsiaTheme="majorEastAsia"/>
            <w:sz w:val="28"/>
            <w:szCs w:val="28"/>
          </w:rPr>
          <w:t>;</w:t>
        </w:r>
      </w:ins>
    </w:p>
    <w:p w14:paraId="78EBA9A4" w14:textId="77777777" w:rsidR="003C4F33" w:rsidRPr="003C4F33" w:rsidRDefault="003C4F33" w:rsidP="003C4F33">
      <w:pPr>
        <w:pStyle w:val="a5"/>
        <w:numPr>
          <w:ilvl w:val="0"/>
          <w:numId w:val="10"/>
        </w:numPr>
        <w:spacing w:line="360" w:lineRule="auto"/>
        <w:jc w:val="both"/>
        <w:rPr>
          <w:ins w:id="390" w:author="Александр Гордеев" w:date="2020-03-02T18:38:00Z"/>
          <w:rStyle w:val="tlid-translation"/>
          <w:rFonts w:eastAsiaTheme="majorEastAsia"/>
          <w:sz w:val="28"/>
          <w:szCs w:val="28"/>
        </w:rPr>
      </w:pPr>
      <w:ins w:id="391" w:author="Александр Гордеев" w:date="2020-03-02T18:37:00Z">
        <w:r w:rsidRPr="003C4F33">
          <w:rPr>
            <w:rStyle w:val="tlid-translation"/>
            <w:rFonts w:eastAsiaTheme="majorEastAsia"/>
            <w:sz w:val="28"/>
            <w:szCs w:val="28"/>
          </w:rPr>
          <w:t>Контур новостного фо</w:t>
        </w:r>
      </w:ins>
      <w:ins w:id="392" w:author="Александр Гордеев" w:date="2020-03-02T18:38:00Z">
        <w:r w:rsidRPr="003C4F33">
          <w:rPr>
            <w:rStyle w:val="tlid-translation"/>
            <w:rFonts w:eastAsiaTheme="majorEastAsia"/>
            <w:sz w:val="28"/>
            <w:szCs w:val="28"/>
          </w:rPr>
          <w:t>на</w:t>
        </w:r>
      </w:ins>
      <w:ins w:id="393" w:author="Александр Гордеев" w:date="2020-03-02T18:40:00Z">
        <w:r w:rsidRPr="003C4F33">
          <w:rPr>
            <w:rStyle w:val="tlid-translation"/>
            <w:rFonts w:eastAsiaTheme="majorEastAsia"/>
            <w:sz w:val="28"/>
            <w:szCs w:val="28"/>
          </w:rPr>
          <w:t>.</w:t>
        </w:r>
      </w:ins>
    </w:p>
    <w:p w14:paraId="03D7F856" w14:textId="77777777" w:rsidR="003C4F33" w:rsidRPr="003C4F33" w:rsidRDefault="003C4F33" w:rsidP="003C4F33">
      <w:pPr>
        <w:spacing w:line="360" w:lineRule="auto"/>
        <w:jc w:val="both"/>
        <w:rPr>
          <w:rStyle w:val="tlid-translation"/>
          <w:rFonts w:eastAsiaTheme="majorEastAsia"/>
          <w:sz w:val="28"/>
          <w:szCs w:val="28"/>
        </w:rPr>
      </w:pPr>
      <w:ins w:id="394" w:author="Александр Гордеев" w:date="2020-03-02T18:38:00Z">
        <w:r w:rsidRPr="003C4F33">
          <w:rPr>
            <w:rStyle w:val="tlid-translation"/>
            <w:rFonts w:eastAsiaTheme="majorEastAsia"/>
            <w:sz w:val="28"/>
            <w:szCs w:val="28"/>
          </w:rPr>
          <w:t>Подобное разделение позволяет ох</w:t>
        </w:r>
      </w:ins>
      <w:ins w:id="395" w:author="Александр Гордеев" w:date="2020-03-02T18:39:00Z">
        <w:r w:rsidRPr="003C4F33">
          <w:rPr>
            <w:rStyle w:val="tlid-translation"/>
            <w:rFonts w:eastAsiaTheme="majorEastAsia"/>
            <w:sz w:val="28"/>
            <w:szCs w:val="28"/>
          </w:rPr>
          <w:t xml:space="preserve">ватить </w:t>
        </w:r>
      </w:ins>
      <w:ins w:id="396" w:author="Александр Гордеев" w:date="2020-03-02T18:40:00Z">
        <w:r w:rsidRPr="003C4F33">
          <w:rPr>
            <w:rStyle w:val="tlid-translation"/>
            <w:rFonts w:eastAsiaTheme="majorEastAsia"/>
            <w:sz w:val="28"/>
            <w:szCs w:val="28"/>
          </w:rPr>
          <w:t>весь спектр факторов,</w:t>
        </w:r>
      </w:ins>
      <w:ins w:id="397" w:author="Александр Гордеев" w:date="2020-03-02T18:39:00Z">
        <w:r w:rsidRPr="003C4F33">
          <w:rPr>
            <w:rStyle w:val="tlid-translation"/>
            <w:rFonts w:eastAsiaTheme="majorEastAsia"/>
            <w:sz w:val="28"/>
            <w:szCs w:val="28"/>
          </w:rPr>
          <w:t xml:space="preserve"> влияющих на формирование стоимости компании.</w:t>
        </w:r>
      </w:ins>
    </w:p>
    <w:p w14:paraId="00B0B565" w14:textId="2FB9F375" w:rsidR="00336447" w:rsidRPr="003C4F33" w:rsidRDefault="00336447" w:rsidP="00336447">
      <w:pPr>
        <w:pStyle w:val="2"/>
        <w:spacing w:before="0" w:line="360" w:lineRule="auto"/>
        <w:rPr>
          <w:rFonts w:ascii="Times New Roman" w:hAnsi="Times New Roman" w:cs="Times New Roman"/>
          <w:b/>
          <w:bCs/>
          <w:color w:val="000000" w:themeColor="text1"/>
          <w:sz w:val="28"/>
          <w:szCs w:val="28"/>
        </w:rPr>
      </w:pPr>
      <w:bookmarkStart w:id="398" w:name="_Toc35077971"/>
      <w:bookmarkStart w:id="399" w:name="_Toc35156044"/>
      <w:r w:rsidRPr="003C4F33">
        <w:rPr>
          <w:rStyle w:val="tlid-translation"/>
          <w:rFonts w:ascii="Times New Roman" w:hAnsi="Times New Roman" w:cs="Times New Roman"/>
          <w:b/>
          <w:bCs/>
          <w:color w:val="000000" w:themeColor="text1"/>
          <w:sz w:val="28"/>
          <w:szCs w:val="28"/>
        </w:rPr>
        <w:t>2.1 Предобработка факторов внутреннего контура</w:t>
      </w:r>
      <w:bookmarkEnd w:id="398"/>
      <w:bookmarkEnd w:id="399"/>
    </w:p>
    <w:p w14:paraId="466D6C6C" w14:textId="6EE53EA1" w:rsidR="00B34F69" w:rsidRPr="00B34F69" w:rsidRDefault="005167B8" w:rsidP="00B34F69">
      <w:pPr>
        <w:spacing w:line="360" w:lineRule="auto"/>
        <w:jc w:val="both"/>
        <w:rPr>
          <w:rStyle w:val="tlid-translation"/>
          <w:rFonts w:eastAsiaTheme="majorEastAsia"/>
          <w:sz w:val="28"/>
          <w:szCs w:val="28"/>
        </w:rPr>
      </w:pPr>
      <w:r w:rsidRPr="003C4F33">
        <w:rPr>
          <w:rStyle w:val="tlid-translation"/>
          <w:rFonts w:eastAsiaTheme="majorEastAsia"/>
          <w:sz w:val="28"/>
          <w:szCs w:val="28"/>
        </w:rPr>
        <w:t xml:space="preserve">База </w:t>
      </w:r>
      <w:ins w:id="400" w:author="Александр Гордеев" w:date="2020-02-26T12:34:00Z">
        <w:r w:rsidRPr="003C4F33">
          <w:rPr>
            <w:rStyle w:val="tlid-translation"/>
            <w:rFonts w:eastAsiaTheme="majorEastAsia"/>
            <w:sz w:val="28"/>
            <w:szCs w:val="28"/>
          </w:rPr>
          <w:t xml:space="preserve">финансовых </w:t>
        </w:r>
      </w:ins>
      <w:r w:rsidRPr="003C4F33">
        <w:rPr>
          <w:rStyle w:val="tlid-translation"/>
          <w:rFonts w:eastAsiaTheme="majorEastAsia"/>
          <w:sz w:val="28"/>
          <w:szCs w:val="28"/>
        </w:rPr>
        <w:t xml:space="preserve">данных, формирующих контур внутренних факторов, была получена от фирмы, специализирующейся на управлении активами клиентов, </w:t>
      </w:r>
      <w:proofErr w:type="spellStart"/>
      <w:r w:rsidRPr="003C4F33">
        <w:rPr>
          <w:rStyle w:val="tlid-translation"/>
          <w:rFonts w:eastAsiaTheme="majorEastAsia"/>
          <w:sz w:val="28"/>
          <w:szCs w:val="28"/>
        </w:rPr>
        <w:t>Signet</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Financial</w:t>
      </w:r>
      <w:proofErr w:type="spellEnd"/>
      <w:r w:rsidRPr="003C4F33">
        <w:rPr>
          <w:rStyle w:val="tlid-translation"/>
          <w:rFonts w:eastAsiaTheme="majorEastAsia"/>
          <w:sz w:val="28"/>
          <w:szCs w:val="28"/>
        </w:rPr>
        <w:t xml:space="preserve"> </w:t>
      </w:r>
      <w:proofErr w:type="spellStart"/>
      <w:r w:rsidRPr="003C4F33">
        <w:rPr>
          <w:rStyle w:val="tlid-translation"/>
          <w:rFonts w:eastAsiaTheme="majorEastAsia"/>
          <w:sz w:val="28"/>
          <w:szCs w:val="28"/>
        </w:rPr>
        <w:t>Management</w:t>
      </w:r>
      <w:proofErr w:type="spellEnd"/>
      <w:r w:rsidRPr="003C4F33">
        <w:rPr>
          <w:rStyle w:val="tlid-translation"/>
          <w:rFonts w:eastAsiaTheme="majorEastAsia"/>
          <w:sz w:val="28"/>
          <w:szCs w:val="28"/>
        </w:rPr>
        <w:t xml:space="preserve">. Аналитики </w:t>
      </w:r>
      <w:proofErr w:type="spellStart"/>
      <w:r w:rsidRPr="003C4F33">
        <w:rPr>
          <w:rStyle w:val="tlid-translation"/>
          <w:rFonts w:eastAsiaTheme="majorEastAsia"/>
          <w:sz w:val="28"/>
          <w:szCs w:val="28"/>
        </w:rPr>
        <w:t>Signet</w:t>
      </w:r>
      <w:proofErr w:type="spellEnd"/>
      <w:r w:rsidRPr="003C4F33">
        <w:rPr>
          <w:rStyle w:val="tlid-translation"/>
          <w:rFonts w:eastAsiaTheme="majorEastAsia"/>
          <w:sz w:val="28"/>
          <w:szCs w:val="28"/>
        </w:rPr>
        <w:t xml:space="preserve"> FM структурируют портфель клиентов на основе исторических исследований рынка и анализа текущей </w:t>
      </w:r>
      <w:proofErr w:type="spellStart"/>
      <w:r w:rsidRPr="003C4F33">
        <w:rPr>
          <w:rStyle w:val="tlid-translation"/>
          <w:rFonts w:eastAsiaTheme="majorEastAsia"/>
          <w:sz w:val="28"/>
          <w:szCs w:val="28"/>
        </w:rPr>
        <w:t>коньюктуры</w:t>
      </w:r>
      <w:proofErr w:type="spellEnd"/>
      <w:r w:rsidRPr="003C4F33">
        <w:rPr>
          <w:rStyle w:val="tlid-translation"/>
          <w:rFonts w:eastAsiaTheme="majorEastAsia"/>
          <w:sz w:val="28"/>
          <w:szCs w:val="28"/>
        </w:rPr>
        <w:t>. Основным полем работы компании является рынок ценных бумаг США. Компания предлагает разные типы портфелей, которые представлены в таблице 1:</w:t>
      </w:r>
    </w:p>
    <w:p w14:paraId="16841C03" w14:textId="77777777" w:rsidR="005A15A7" w:rsidRDefault="005A15A7" w:rsidP="005A15A7">
      <w:pPr>
        <w:spacing w:line="360" w:lineRule="auto"/>
        <w:jc w:val="right"/>
        <w:rPr>
          <w:rStyle w:val="tlid-translation"/>
          <w:rFonts w:eastAsiaTheme="majorEastAsia"/>
          <w:b/>
          <w:sz w:val="28"/>
          <w:szCs w:val="28"/>
        </w:rPr>
      </w:pPr>
    </w:p>
    <w:p w14:paraId="237C5B04" w14:textId="6F727F22" w:rsidR="005167B8" w:rsidRPr="003C4F33" w:rsidRDefault="005167B8">
      <w:pPr>
        <w:spacing w:line="360" w:lineRule="auto"/>
        <w:jc w:val="right"/>
        <w:rPr>
          <w:rStyle w:val="tlid-translation"/>
          <w:rFonts w:eastAsiaTheme="majorEastAsia"/>
          <w:sz w:val="28"/>
          <w:szCs w:val="28"/>
        </w:rPr>
        <w:pPrChange w:id="401" w:author="Александр Гордеев" w:date="2020-02-25T14:34:00Z">
          <w:pPr>
            <w:spacing w:line="360" w:lineRule="auto"/>
            <w:ind w:firstLine="567"/>
            <w:jc w:val="right"/>
          </w:pPr>
        </w:pPrChange>
      </w:pPr>
      <w:r w:rsidRPr="003C4F33">
        <w:rPr>
          <w:rStyle w:val="tlid-translation"/>
          <w:rFonts w:eastAsiaTheme="majorEastAsia"/>
          <w:b/>
          <w:sz w:val="28"/>
          <w:szCs w:val="28"/>
        </w:rPr>
        <w:lastRenderedPageBreak/>
        <w:t xml:space="preserve">Таблица. 1 </w:t>
      </w:r>
      <w:r w:rsidRPr="003C4F33">
        <w:rPr>
          <w:rStyle w:val="tlid-translation"/>
          <w:rFonts w:eastAsiaTheme="majorEastAsia"/>
          <w:sz w:val="28"/>
          <w:szCs w:val="28"/>
        </w:rPr>
        <w:t xml:space="preserve">«Виды предлагаемых портфелей </w:t>
      </w:r>
      <w:proofErr w:type="spellStart"/>
      <w:r w:rsidRPr="003C4F33">
        <w:rPr>
          <w:rStyle w:val="tlid-translation"/>
          <w:rFonts w:eastAsiaTheme="majorEastAsia"/>
          <w:sz w:val="28"/>
          <w:szCs w:val="28"/>
        </w:rPr>
        <w:t>Signet</w:t>
      </w:r>
      <w:proofErr w:type="spellEnd"/>
      <w:r w:rsidRPr="003C4F33">
        <w:rPr>
          <w:rStyle w:val="tlid-translation"/>
          <w:rFonts w:eastAsiaTheme="majorEastAsia"/>
          <w:sz w:val="28"/>
          <w:szCs w:val="28"/>
        </w:rPr>
        <w:t xml:space="preserve"> FM»</w:t>
      </w:r>
    </w:p>
    <w:tbl>
      <w:tblPr>
        <w:tblW w:w="0" w:type="auto"/>
        <w:jc w:val="center"/>
        <w:tblLook w:val="04A0" w:firstRow="1" w:lastRow="0" w:firstColumn="1" w:lastColumn="0" w:noHBand="0" w:noVBand="1"/>
        <w:tblPrChange w:id="402" w:author="Александр Гордеев" w:date="2020-02-26T08:52:00Z">
          <w:tblPr>
            <w:tblW w:w="0" w:type="auto"/>
            <w:jc w:val="center"/>
            <w:tblLook w:val="04A0" w:firstRow="1" w:lastRow="0" w:firstColumn="1" w:lastColumn="0" w:noHBand="0" w:noVBand="1"/>
          </w:tblPr>
        </w:tblPrChange>
      </w:tblPr>
      <w:tblGrid>
        <w:gridCol w:w="2335"/>
        <w:gridCol w:w="7010"/>
        <w:tblGridChange w:id="403">
          <w:tblGrid>
            <w:gridCol w:w="2470"/>
            <w:gridCol w:w="6880"/>
          </w:tblGrid>
        </w:tblGridChange>
      </w:tblGrid>
      <w:tr w:rsidR="005167B8" w:rsidRPr="003C4F33" w14:paraId="553571E1" w14:textId="77777777" w:rsidTr="003403EE">
        <w:trPr>
          <w:trHeight w:val="300"/>
          <w:jc w:val="center"/>
          <w:trPrChange w:id="404" w:author="Александр Гордеев" w:date="2020-02-26T08:52:00Z">
            <w:trPr>
              <w:trHeight w:val="300"/>
              <w:jc w:val="center"/>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405" w:author="Александр Гордеев" w:date="2020-02-26T08:52:00Z">
              <w:tcPr>
                <w:tcW w:w="0" w:type="auto"/>
                <w:tcBorders>
                  <w:top w:val="single" w:sz="4" w:space="0" w:color="auto"/>
                  <w:left w:val="single" w:sz="4" w:space="0" w:color="auto"/>
                  <w:bottom w:val="single" w:sz="4" w:space="0" w:color="auto"/>
                  <w:right w:val="single" w:sz="4" w:space="0" w:color="auto"/>
                </w:tcBorders>
                <w:vAlign w:val="center"/>
                <w:hideMark/>
              </w:tcPr>
            </w:tcPrChange>
          </w:tcPr>
          <w:p w14:paraId="74BC7AB9" w14:textId="77777777" w:rsidR="005167B8" w:rsidRPr="003C4F33" w:rsidRDefault="005167B8" w:rsidP="00336447">
            <w:pPr>
              <w:spacing w:line="360" w:lineRule="auto"/>
              <w:ind w:firstLine="0"/>
              <w:jc w:val="center"/>
              <w:rPr>
                <w:b/>
                <w:bCs/>
                <w:color w:val="000000"/>
                <w:sz w:val="28"/>
                <w:szCs w:val="28"/>
              </w:rPr>
            </w:pPr>
            <w:r w:rsidRPr="003C4F33">
              <w:rPr>
                <w:b/>
                <w:bCs/>
                <w:color w:val="000000"/>
                <w:sz w:val="28"/>
                <w:szCs w:val="28"/>
              </w:rPr>
              <w:t>Вид портфеля</w:t>
            </w:r>
          </w:p>
        </w:tc>
        <w:tc>
          <w:tcPr>
            <w:tcW w:w="0" w:type="auto"/>
            <w:tcBorders>
              <w:top w:val="single" w:sz="4" w:space="0" w:color="auto"/>
              <w:left w:val="nil"/>
              <w:bottom w:val="single" w:sz="4" w:space="0" w:color="auto"/>
              <w:right w:val="single" w:sz="4" w:space="0" w:color="auto"/>
            </w:tcBorders>
            <w:vAlign w:val="center"/>
            <w:hideMark/>
            <w:tcPrChange w:id="406" w:author="Александр Гордеев" w:date="2020-02-26T08:52:00Z">
              <w:tcPr>
                <w:tcW w:w="0" w:type="auto"/>
                <w:tcBorders>
                  <w:top w:val="single" w:sz="4" w:space="0" w:color="auto"/>
                  <w:left w:val="nil"/>
                  <w:bottom w:val="single" w:sz="4" w:space="0" w:color="auto"/>
                  <w:right w:val="single" w:sz="4" w:space="0" w:color="auto"/>
                </w:tcBorders>
                <w:vAlign w:val="center"/>
                <w:hideMark/>
              </w:tcPr>
            </w:tcPrChange>
          </w:tcPr>
          <w:p w14:paraId="7DBCF5FA" w14:textId="77777777" w:rsidR="005167B8" w:rsidRPr="003C4F33" w:rsidRDefault="005167B8" w:rsidP="00336447">
            <w:pPr>
              <w:spacing w:line="360" w:lineRule="auto"/>
              <w:ind w:firstLine="0"/>
              <w:jc w:val="center"/>
              <w:rPr>
                <w:b/>
                <w:bCs/>
                <w:color w:val="000000"/>
                <w:sz w:val="28"/>
                <w:szCs w:val="28"/>
              </w:rPr>
            </w:pPr>
            <w:r w:rsidRPr="003C4F33">
              <w:rPr>
                <w:b/>
                <w:bCs/>
                <w:color w:val="000000"/>
                <w:sz w:val="28"/>
                <w:szCs w:val="28"/>
              </w:rPr>
              <w:t>Описание</w:t>
            </w:r>
          </w:p>
        </w:tc>
      </w:tr>
      <w:tr w:rsidR="005167B8" w:rsidRPr="003C4F33" w14:paraId="5AC3FCFB" w14:textId="77777777" w:rsidTr="003403EE">
        <w:trPr>
          <w:trHeight w:val="900"/>
          <w:jc w:val="center"/>
          <w:trPrChange w:id="407" w:author="Александр Гордеев" w:date="2020-02-26T08:52:00Z">
            <w:trPr>
              <w:trHeight w:val="900"/>
              <w:jc w:val="center"/>
            </w:trPr>
          </w:trPrChange>
        </w:trPr>
        <w:tc>
          <w:tcPr>
            <w:tcW w:w="0" w:type="auto"/>
            <w:tcBorders>
              <w:top w:val="nil"/>
              <w:left w:val="single" w:sz="4" w:space="0" w:color="auto"/>
              <w:bottom w:val="single" w:sz="4" w:space="0" w:color="auto"/>
              <w:right w:val="single" w:sz="4" w:space="0" w:color="auto"/>
            </w:tcBorders>
            <w:vAlign w:val="center"/>
            <w:hideMark/>
            <w:tcPrChange w:id="408" w:author="Александр Гордеев" w:date="2020-02-26T08:52:00Z">
              <w:tcPr>
                <w:tcW w:w="0" w:type="auto"/>
                <w:tcBorders>
                  <w:top w:val="nil"/>
                  <w:left w:val="single" w:sz="4" w:space="0" w:color="auto"/>
                  <w:bottom w:val="single" w:sz="4" w:space="0" w:color="auto"/>
                  <w:right w:val="single" w:sz="4" w:space="0" w:color="auto"/>
                </w:tcBorders>
                <w:vAlign w:val="center"/>
                <w:hideMark/>
              </w:tcPr>
            </w:tcPrChange>
          </w:tcPr>
          <w:p w14:paraId="7E5E9A87" w14:textId="77777777" w:rsidR="005167B8" w:rsidRPr="003C4F33" w:rsidRDefault="005167B8" w:rsidP="00336447">
            <w:pPr>
              <w:spacing w:line="360" w:lineRule="auto"/>
              <w:ind w:firstLine="0"/>
              <w:jc w:val="center"/>
              <w:rPr>
                <w:color w:val="000000"/>
                <w:sz w:val="28"/>
                <w:szCs w:val="28"/>
              </w:rPr>
            </w:pPr>
            <w:r w:rsidRPr="003C4F33">
              <w:rPr>
                <w:color w:val="000000"/>
                <w:sz w:val="28"/>
                <w:szCs w:val="28"/>
              </w:rPr>
              <w:t>Консервативный</w:t>
            </w:r>
          </w:p>
        </w:tc>
        <w:tc>
          <w:tcPr>
            <w:tcW w:w="0" w:type="auto"/>
            <w:tcBorders>
              <w:top w:val="nil"/>
              <w:left w:val="nil"/>
              <w:bottom w:val="single" w:sz="4" w:space="0" w:color="auto"/>
              <w:right w:val="single" w:sz="4" w:space="0" w:color="auto"/>
            </w:tcBorders>
            <w:vAlign w:val="center"/>
            <w:hideMark/>
            <w:tcPrChange w:id="409" w:author="Александр Гордеев" w:date="2020-02-26T08:52:00Z">
              <w:tcPr>
                <w:tcW w:w="0" w:type="auto"/>
                <w:tcBorders>
                  <w:top w:val="nil"/>
                  <w:left w:val="nil"/>
                  <w:bottom w:val="single" w:sz="4" w:space="0" w:color="auto"/>
                  <w:right w:val="single" w:sz="4" w:space="0" w:color="auto"/>
                </w:tcBorders>
                <w:vAlign w:val="center"/>
                <w:hideMark/>
              </w:tcPr>
            </w:tcPrChange>
          </w:tcPr>
          <w:p w14:paraId="0E5B2C6D" w14:textId="77777777" w:rsidR="005167B8" w:rsidRPr="003C4F33" w:rsidRDefault="005167B8" w:rsidP="00336447">
            <w:pPr>
              <w:spacing w:line="360" w:lineRule="auto"/>
              <w:ind w:firstLine="0"/>
              <w:rPr>
                <w:color w:val="000000"/>
                <w:sz w:val="28"/>
                <w:szCs w:val="28"/>
              </w:rPr>
            </w:pPr>
            <w:r w:rsidRPr="003C4F33">
              <w:rPr>
                <w:color w:val="000000"/>
                <w:sz w:val="28"/>
                <w:szCs w:val="28"/>
              </w:rPr>
              <w:t>Предназначен для инвесторов, которые ищут максимальный доход при условии минимальных рисков</w:t>
            </w:r>
          </w:p>
        </w:tc>
      </w:tr>
      <w:tr w:rsidR="005167B8" w:rsidRPr="003C4F33" w14:paraId="6E6F5712" w14:textId="77777777" w:rsidTr="003403EE">
        <w:trPr>
          <w:trHeight w:val="1200"/>
          <w:jc w:val="center"/>
          <w:trPrChange w:id="410" w:author="Александр Гордеев" w:date="2020-02-26T08:52:00Z">
            <w:trPr>
              <w:trHeight w:val="1200"/>
              <w:jc w:val="center"/>
            </w:trPr>
          </w:trPrChange>
        </w:trPr>
        <w:tc>
          <w:tcPr>
            <w:tcW w:w="0" w:type="auto"/>
            <w:tcBorders>
              <w:top w:val="nil"/>
              <w:left w:val="single" w:sz="4" w:space="0" w:color="auto"/>
              <w:bottom w:val="single" w:sz="4" w:space="0" w:color="auto"/>
              <w:right w:val="single" w:sz="4" w:space="0" w:color="auto"/>
            </w:tcBorders>
            <w:vAlign w:val="center"/>
            <w:hideMark/>
            <w:tcPrChange w:id="411" w:author="Александр Гордеев" w:date="2020-02-26T08:52:00Z">
              <w:tcPr>
                <w:tcW w:w="0" w:type="auto"/>
                <w:tcBorders>
                  <w:top w:val="nil"/>
                  <w:left w:val="single" w:sz="4" w:space="0" w:color="auto"/>
                  <w:bottom w:val="single" w:sz="4" w:space="0" w:color="auto"/>
                  <w:right w:val="single" w:sz="4" w:space="0" w:color="auto"/>
                </w:tcBorders>
                <w:vAlign w:val="center"/>
                <w:hideMark/>
              </w:tcPr>
            </w:tcPrChange>
          </w:tcPr>
          <w:p w14:paraId="2BCD098B" w14:textId="77777777" w:rsidR="005167B8" w:rsidRPr="003C4F33" w:rsidRDefault="005167B8" w:rsidP="00336447">
            <w:pPr>
              <w:spacing w:line="360" w:lineRule="auto"/>
              <w:ind w:firstLine="0"/>
              <w:jc w:val="center"/>
              <w:rPr>
                <w:color w:val="000000"/>
                <w:sz w:val="28"/>
                <w:szCs w:val="28"/>
              </w:rPr>
            </w:pPr>
            <w:r w:rsidRPr="003C4F33">
              <w:rPr>
                <w:color w:val="000000"/>
                <w:sz w:val="28"/>
                <w:szCs w:val="28"/>
              </w:rPr>
              <w:t>Уравновешенный</w:t>
            </w:r>
          </w:p>
        </w:tc>
        <w:tc>
          <w:tcPr>
            <w:tcW w:w="0" w:type="auto"/>
            <w:tcBorders>
              <w:top w:val="nil"/>
              <w:left w:val="nil"/>
              <w:bottom w:val="single" w:sz="4" w:space="0" w:color="auto"/>
              <w:right w:val="single" w:sz="4" w:space="0" w:color="auto"/>
            </w:tcBorders>
            <w:vAlign w:val="center"/>
            <w:hideMark/>
            <w:tcPrChange w:id="412" w:author="Александр Гордеев" w:date="2020-02-26T08:52:00Z">
              <w:tcPr>
                <w:tcW w:w="0" w:type="auto"/>
                <w:tcBorders>
                  <w:top w:val="nil"/>
                  <w:left w:val="nil"/>
                  <w:bottom w:val="single" w:sz="4" w:space="0" w:color="auto"/>
                  <w:right w:val="single" w:sz="4" w:space="0" w:color="auto"/>
                </w:tcBorders>
                <w:vAlign w:val="center"/>
                <w:hideMark/>
              </w:tcPr>
            </w:tcPrChange>
          </w:tcPr>
          <w:p w14:paraId="73F3E399" w14:textId="77777777" w:rsidR="005167B8" w:rsidRPr="003C4F33" w:rsidRDefault="005167B8" w:rsidP="00336447">
            <w:pPr>
              <w:spacing w:line="360" w:lineRule="auto"/>
              <w:ind w:firstLine="0"/>
              <w:rPr>
                <w:color w:val="000000"/>
                <w:sz w:val="28"/>
                <w:szCs w:val="28"/>
              </w:rPr>
            </w:pPr>
            <w:r w:rsidRPr="003C4F33">
              <w:rPr>
                <w:color w:val="000000"/>
                <w:sz w:val="28"/>
                <w:szCs w:val="28"/>
              </w:rPr>
              <w:t>Инвесторы стремятся к росту и доходам, принимающую нормальную волатильность</w:t>
            </w:r>
          </w:p>
        </w:tc>
      </w:tr>
      <w:tr w:rsidR="005167B8" w:rsidRPr="003C4F33" w14:paraId="2737C64B" w14:textId="77777777" w:rsidTr="003403EE">
        <w:trPr>
          <w:trHeight w:val="1200"/>
          <w:jc w:val="center"/>
          <w:trPrChange w:id="413" w:author="Александр Гордеев" w:date="2020-02-26T08:52:00Z">
            <w:trPr>
              <w:trHeight w:val="1200"/>
              <w:jc w:val="center"/>
            </w:trPr>
          </w:trPrChange>
        </w:trPr>
        <w:tc>
          <w:tcPr>
            <w:tcW w:w="0" w:type="auto"/>
            <w:tcBorders>
              <w:top w:val="nil"/>
              <w:left w:val="single" w:sz="4" w:space="0" w:color="auto"/>
              <w:bottom w:val="single" w:sz="4" w:space="0" w:color="auto"/>
              <w:right w:val="single" w:sz="4" w:space="0" w:color="auto"/>
            </w:tcBorders>
            <w:vAlign w:val="center"/>
            <w:hideMark/>
            <w:tcPrChange w:id="414" w:author="Александр Гордеев" w:date="2020-02-26T08:52:00Z">
              <w:tcPr>
                <w:tcW w:w="0" w:type="auto"/>
                <w:tcBorders>
                  <w:top w:val="nil"/>
                  <w:left w:val="single" w:sz="4" w:space="0" w:color="auto"/>
                  <w:bottom w:val="single" w:sz="4" w:space="0" w:color="auto"/>
                  <w:right w:val="single" w:sz="4" w:space="0" w:color="auto"/>
                </w:tcBorders>
                <w:vAlign w:val="center"/>
                <w:hideMark/>
              </w:tcPr>
            </w:tcPrChange>
          </w:tcPr>
          <w:p w14:paraId="406C3C5C" w14:textId="77777777" w:rsidR="005167B8" w:rsidRPr="003C4F33" w:rsidRDefault="005167B8" w:rsidP="00336447">
            <w:pPr>
              <w:spacing w:line="360" w:lineRule="auto"/>
              <w:ind w:firstLine="0"/>
              <w:jc w:val="center"/>
              <w:rPr>
                <w:color w:val="000000"/>
                <w:sz w:val="28"/>
                <w:szCs w:val="28"/>
              </w:rPr>
            </w:pPr>
            <w:r w:rsidRPr="003C4F33">
              <w:rPr>
                <w:color w:val="000000"/>
                <w:sz w:val="28"/>
                <w:szCs w:val="28"/>
              </w:rPr>
              <w:t>Умеренный рост</w:t>
            </w:r>
          </w:p>
        </w:tc>
        <w:tc>
          <w:tcPr>
            <w:tcW w:w="0" w:type="auto"/>
            <w:tcBorders>
              <w:top w:val="nil"/>
              <w:left w:val="nil"/>
              <w:bottom w:val="single" w:sz="4" w:space="0" w:color="auto"/>
              <w:right w:val="single" w:sz="4" w:space="0" w:color="auto"/>
            </w:tcBorders>
            <w:vAlign w:val="center"/>
            <w:hideMark/>
            <w:tcPrChange w:id="415" w:author="Александр Гордеев" w:date="2020-02-26T08:52:00Z">
              <w:tcPr>
                <w:tcW w:w="0" w:type="auto"/>
                <w:tcBorders>
                  <w:top w:val="nil"/>
                  <w:left w:val="nil"/>
                  <w:bottom w:val="single" w:sz="4" w:space="0" w:color="auto"/>
                  <w:right w:val="single" w:sz="4" w:space="0" w:color="auto"/>
                </w:tcBorders>
                <w:vAlign w:val="center"/>
                <w:hideMark/>
              </w:tcPr>
            </w:tcPrChange>
          </w:tcPr>
          <w:p w14:paraId="135461C7" w14:textId="77777777" w:rsidR="005167B8" w:rsidRPr="003C4F33" w:rsidRDefault="005167B8" w:rsidP="00336447">
            <w:pPr>
              <w:spacing w:line="360" w:lineRule="auto"/>
              <w:ind w:firstLine="0"/>
              <w:rPr>
                <w:color w:val="000000"/>
                <w:sz w:val="28"/>
                <w:szCs w:val="28"/>
              </w:rPr>
            </w:pPr>
            <w:r w:rsidRPr="003C4F33">
              <w:rPr>
                <w:color w:val="000000"/>
                <w:sz w:val="28"/>
                <w:szCs w:val="28"/>
              </w:rPr>
              <w:t>Для инвесторов, которые осознают риски и готовы терпеть разумную волатильность с целью получения максимальной выгоды</w:t>
            </w:r>
          </w:p>
        </w:tc>
      </w:tr>
    </w:tbl>
    <w:p w14:paraId="21BEEB29" w14:textId="77777777" w:rsidR="005167B8" w:rsidRPr="003C4F33" w:rsidRDefault="005167B8" w:rsidP="005167B8">
      <w:pPr>
        <w:spacing w:before="120" w:line="360" w:lineRule="auto"/>
        <w:jc w:val="both"/>
        <w:rPr>
          <w:rStyle w:val="tlid-translation"/>
          <w:rFonts w:eastAsiaTheme="majorEastAsia"/>
          <w:b/>
          <w:bCs/>
          <w:sz w:val="28"/>
          <w:szCs w:val="28"/>
        </w:rPr>
      </w:pPr>
      <w:r w:rsidRPr="003C4F33">
        <w:rPr>
          <w:rStyle w:val="tlid-translation"/>
          <w:rFonts w:eastAsiaTheme="majorEastAsia"/>
          <w:sz w:val="28"/>
          <w:szCs w:val="28"/>
        </w:rPr>
        <w:t xml:space="preserve">Компаний не занимается спекулятивными краткосрочными сделками и сосредоточена на долгосрочном инвестировании. Следовательно, главная задача компании – грамотно анализировать изменчивый рынок и предугадывать среднесрочные и </w:t>
      </w:r>
      <w:del w:id="416" w:author="Александр Гордеев" w:date="2020-02-26T12:41:00Z">
        <w:r w:rsidRPr="003C4F33" w:rsidDel="00C11481">
          <w:rPr>
            <w:rStyle w:val="tlid-translation"/>
            <w:rFonts w:eastAsiaTheme="majorEastAsia"/>
            <w:sz w:val="28"/>
            <w:szCs w:val="28"/>
          </w:rPr>
          <w:delText>долгосроные</w:delText>
        </w:r>
      </w:del>
      <w:ins w:id="417" w:author="Александр Гордеев" w:date="2020-02-26T12:41:00Z">
        <w:r w:rsidRPr="003C4F33">
          <w:rPr>
            <w:rStyle w:val="tlid-translation"/>
            <w:rFonts w:eastAsiaTheme="majorEastAsia"/>
            <w:sz w:val="28"/>
            <w:szCs w:val="28"/>
          </w:rPr>
          <w:t>долгосрочные</w:t>
        </w:r>
      </w:ins>
      <w:r w:rsidRPr="003C4F33">
        <w:rPr>
          <w:rStyle w:val="tlid-translation"/>
          <w:rFonts w:eastAsiaTheme="majorEastAsia"/>
          <w:sz w:val="28"/>
          <w:szCs w:val="28"/>
        </w:rPr>
        <w:t xml:space="preserve"> тренды движения рынков капитала</w:t>
      </w:r>
      <w:del w:id="418" w:author="Александр Гордеев" w:date="2020-02-26T11:39:00Z">
        <w:r w:rsidRPr="003C4F33" w:rsidDel="00D0607C">
          <w:rPr>
            <w:rStyle w:val="tlid-translation"/>
            <w:rFonts w:eastAsiaTheme="majorEastAsia"/>
            <w:sz w:val="28"/>
            <w:szCs w:val="28"/>
          </w:rPr>
          <w:delText>. Одним из возможных направлений работы</w:delText>
        </w:r>
      </w:del>
      <w:del w:id="419" w:author="Александр Гордеев" w:date="2020-02-26T08:52:00Z">
        <w:r w:rsidRPr="003C4F33" w:rsidDel="00D15EB0">
          <w:rPr>
            <w:rStyle w:val="tlid-translation"/>
            <w:rFonts w:eastAsiaTheme="majorEastAsia"/>
            <w:sz w:val="28"/>
            <w:szCs w:val="28"/>
          </w:rPr>
          <w:delText xml:space="preserve"> </w:delText>
        </w:r>
      </w:del>
      <w:del w:id="420" w:author="Александр Гордеев" w:date="2020-02-26T11:39:00Z">
        <w:r w:rsidRPr="003C4F33" w:rsidDel="00D0607C">
          <w:rPr>
            <w:rStyle w:val="tlid-translation"/>
            <w:rFonts w:eastAsiaTheme="majorEastAsia"/>
            <w:sz w:val="28"/>
            <w:szCs w:val="28"/>
          </w:rPr>
          <w:delText xml:space="preserve"> невозможно без объективной оценки каждой компании</w:delText>
        </w:r>
      </w:del>
      <w:r w:rsidRPr="003C4F33">
        <w:rPr>
          <w:rStyle w:val="tlid-translation"/>
          <w:rFonts w:eastAsiaTheme="majorEastAsia"/>
          <w:sz w:val="28"/>
          <w:szCs w:val="28"/>
        </w:rPr>
        <w:t>.</w:t>
      </w:r>
      <w:del w:id="421" w:author="Александр Гордеев" w:date="2020-02-26T12:37:00Z">
        <w:r w:rsidRPr="003C4F33" w:rsidDel="00C11481">
          <w:rPr>
            <w:rStyle w:val="tlid-translation"/>
            <w:rFonts w:eastAsiaTheme="majorEastAsia"/>
            <w:sz w:val="28"/>
            <w:szCs w:val="28"/>
          </w:rPr>
          <w:delText xml:space="preserve"> </w:delText>
        </w:r>
      </w:del>
      <w:ins w:id="422" w:author="Александр Гордеев" w:date="2020-02-26T12:36:00Z">
        <w:r w:rsidRPr="003C4F33">
          <w:rPr>
            <w:rStyle w:val="tlid-translation"/>
            <w:rFonts w:eastAsiaTheme="majorEastAsia"/>
            <w:sz w:val="28"/>
            <w:szCs w:val="28"/>
          </w:rPr>
          <w:t xml:space="preserve"> </w:t>
        </w:r>
      </w:ins>
      <w:ins w:id="423" w:author="Александр Гордеев" w:date="2020-02-26T12:39:00Z">
        <w:r w:rsidRPr="003C4F33">
          <w:rPr>
            <w:rStyle w:val="tlid-translation"/>
            <w:rFonts w:eastAsiaTheme="majorEastAsia"/>
            <w:sz w:val="28"/>
            <w:szCs w:val="28"/>
          </w:rPr>
          <w:t>В ходе</w:t>
        </w:r>
      </w:ins>
      <w:ins w:id="424" w:author="Александр Гордеев" w:date="2020-02-26T11:41:00Z">
        <w:r w:rsidRPr="003C4F33">
          <w:rPr>
            <w:rStyle w:val="tlid-translation"/>
            <w:rFonts w:eastAsiaTheme="majorEastAsia"/>
            <w:sz w:val="28"/>
            <w:szCs w:val="28"/>
          </w:rPr>
          <w:t xml:space="preserve"> рабо</w:t>
        </w:r>
      </w:ins>
      <w:ins w:id="425" w:author="Александр Гордеев" w:date="2020-02-26T11:42:00Z">
        <w:r w:rsidRPr="003C4F33">
          <w:rPr>
            <w:rStyle w:val="tlid-translation"/>
            <w:rFonts w:eastAsiaTheme="majorEastAsia"/>
            <w:sz w:val="28"/>
            <w:szCs w:val="28"/>
          </w:rPr>
          <w:t xml:space="preserve">ты компания </w:t>
        </w:r>
      </w:ins>
      <w:ins w:id="426" w:author="Александр Гордеев" w:date="2020-02-26T12:39:00Z">
        <w:r w:rsidRPr="003C4F33">
          <w:rPr>
            <w:rStyle w:val="tlid-translation"/>
            <w:rFonts w:eastAsiaTheme="majorEastAsia"/>
            <w:sz w:val="28"/>
            <w:szCs w:val="28"/>
          </w:rPr>
          <w:t xml:space="preserve">систематизировала </w:t>
        </w:r>
      </w:ins>
      <w:ins w:id="427" w:author="Александр Гордеев" w:date="2020-02-26T11:42:00Z">
        <w:r w:rsidRPr="003C4F33">
          <w:rPr>
            <w:rStyle w:val="tlid-translation"/>
            <w:rFonts w:eastAsiaTheme="majorEastAsia"/>
            <w:sz w:val="28"/>
            <w:szCs w:val="28"/>
          </w:rPr>
          <w:t xml:space="preserve">существенный объем </w:t>
        </w:r>
      </w:ins>
      <w:ins w:id="428" w:author="Александр Гордеев" w:date="2020-02-26T12:40:00Z">
        <w:r w:rsidRPr="003C4F33">
          <w:rPr>
            <w:rStyle w:val="tlid-translation"/>
            <w:rFonts w:eastAsiaTheme="majorEastAsia"/>
            <w:sz w:val="28"/>
            <w:szCs w:val="28"/>
          </w:rPr>
          <w:t>публично</w:t>
        </w:r>
      </w:ins>
      <w:ins w:id="429" w:author="Александр Гордеев" w:date="2020-02-26T12:41:00Z">
        <w:r w:rsidRPr="003C4F33">
          <w:rPr>
            <w:rStyle w:val="tlid-translation"/>
            <w:rFonts w:eastAsiaTheme="majorEastAsia"/>
            <w:sz w:val="28"/>
            <w:szCs w:val="28"/>
          </w:rPr>
          <w:t xml:space="preserve"> </w:t>
        </w:r>
      </w:ins>
      <w:ins w:id="430" w:author="Александр Гордеев" w:date="2020-02-26T12:40:00Z">
        <w:r w:rsidRPr="003C4F33">
          <w:rPr>
            <w:rStyle w:val="tlid-translation"/>
            <w:rFonts w:eastAsiaTheme="majorEastAsia"/>
            <w:sz w:val="28"/>
            <w:szCs w:val="28"/>
          </w:rPr>
          <w:t>д</w:t>
        </w:r>
      </w:ins>
      <w:ins w:id="431" w:author="Александр Гордеев" w:date="2020-02-26T12:41:00Z">
        <w:r w:rsidRPr="003C4F33">
          <w:rPr>
            <w:rStyle w:val="tlid-translation"/>
            <w:rFonts w:eastAsiaTheme="majorEastAsia"/>
            <w:sz w:val="28"/>
            <w:szCs w:val="28"/>
          </w:rPr>
          <w:t>ос</w:t>
        </w:r>
      </w:ins>
      <w:ins w:id="432" w:author="Александр Гордеев" w:date="2020-02-26T12:40:00Z">
        <w:r w:rsidRPr="003C4F33">
          <w:rPr>
            <w:rStyle w:val="tlid-translation"/>
            <w:rFonts w:eastAsiaTheme="majorEastAsia"/>
            <w:sz w:val="28"/>
            <w:szCs w:val="28"/>
          </w:rPr>
          <w:t xml:space="preserve">тупных </w:t>
        </w:r>
      </w:ins>
      <w:ins w:id="433" w:author="Александр Гордеев" w:date="2020-02-26T11:42:00Z">
        <w:r w:rsidRPr="003C4F33">
          <w:rPr>
            <w:rStyle w:val="tlid-translation"/>
            <w:rFonts w:eastAsiaTheme="majorEastAsia"/>
            <w:sz w:val="28"/>
            <w:szCs w:val="28"/>
          </w:rPr>
          <w:t>финансовых данных по компаниям</w:t>
        </w:r>
      </w:ins>
      <w:ins w:id="434" w:author="Александр Гордеев" w:date="2020-02-26T12:34:00Z">
        <w:r w:rsidRPr="003C4F33">
          <w:rPr>
            <w:rStyle w:val="tlid-translation"/>
            <w:rFonts w:eastAsiaTheme="majorEastAsia"/>
            <w:sz w:val="28"/>
            <w:szCs w:val="28"/>
          </w:rPr>
          <w:t>, входящим в индекс</w:t>
        </w:r>
      </w:ins>
      <w:ins w:id="435" w:author="Александр Гордеев" w:date="2020-02-26T11:42:00Z">
        <w:r w:rsidRPr="003C4F33">
          <w:rPr>
            <w:rStyle w:val="tlid-translation"/>
            <w:rFonts w:eastAsiaTheme="majorEastAsia"/>
            <w:sz w:val="28"/>
            <w:szCs w:val="28"/>
          </w:rPr>
          <w:t xml:space="preserve"> </w:t>
        </w:r>
        <w:r w:rsidRPr="003C4F33">
          <w:rPr>
            <w:rStyle w:val="tlid-translation"/>
            <w:rFonts w:eastAsiaTheme="majorEastAsia"/>
            <w:sz w:val="28"/>
            <w:szCs w:val="28"/>
            <w:lang w:val="en-US"/>
          </w:rPr>
          <w:t>S</w:t>
        </w:r>
        <w:r w:rsidRPr="003C4F33">
          <w:rPr>
            <w:rStyle w:val="tlid-translation"/>
            <w:rFonts w:eastAsiaTheme="majorEastAsia"/>
            <w:sz w:val="28"/>
            <w:szCs w:val="28"/>
            <w:rPrChange w:id="436" w:author="Александр Гордеев" w:date="2020-02-26T11:42:00Z">
              <w:rPr>
                <w:rStyle w:val="tlid-translation"/>
                <w:rFonts w:eastAsiaTheme="majorEastAsia"/>
                <w:sz w:val="28"/>
                <w:szCs w:val="28"/>
                <w:lang w:val="en-US"/>
              </w:rPr>
            </w:rPrChange>
          </w:rPr>
          <w:t>&amp;</w:t>
        </w:r>
        <w:r w:rsidRPr="003C4F33">
          <w:rPr>
            <w:rStyle w:val="tlid-translation"/>
            <w:rFonts w:eastAsiaTheme="majorEastAsia"/>
            <w:sz w:val="28"/>
            <w:szCs w:val="28"/>
            <w:lang w:val="en-US"/>
          </w:rPr>
          <w:t>P</w:t>
        </w:r>
        <w:r w:rsidRPr="003C4F33">
          <w:rPr>
            <w:rStyle w:val="tlid-translation"/>
            <w:rFonts w:eastAsiaTheme="majorEastAsia"/>
            <w:sz w:val="28"/>
            <w:szCs w:val="28"/>
            <w:rPrChange w:id="437" w:author="Александр Гордеев" w:date="2020-02-26T11:42:00Z">
              <w:rPr>
                <w:rStyle w:val="tlid-translation"/>
                <w:rFonts w:eastAsiaTheme="majorEastAsia"/>
                <w:sz w:val="28"/>
                <w:szCs w:val="28"/>
                <w:lang w:val="en-US"/>
              </w:rPr>
            </w:rPrChange>
          </w:rPr>
          <w:t>500</w:t>
        </w:r>
      </w:ins>
      <w:r w:rsidRPr="003C4F33">
        <w:rPr>
          <w:rStyle w:val="tlid-translation"/>
          <w:rFonts w:eastAsiaTheme="majorEastAsia"/>
          <w:sz w:val="28"/>
          <w:szCs w:val="28"/>
        </w:rPr>
        <w:t>,</w:t>
      </w:r>
      <w:ins w:id="438" w:author="Александр Гордеев" w:date="2020-02-26T12:43:00Z">
        <w:r w:rsidRPr="003C4F33">
          <w:rPr>
            <w:rStyle w:val="tlid-translation"/>
            <w:rFonts w:eastAsiaTheme="majorEastAsia"/>
            <w:sz w:val="28"/>
            <w:szCs w:val="28"/>
          </w:rPr>
          <w:t xml:space="preserve"> </w:t>
        </w:r>
      </w:ins>
      <w:r w:rsidRPr="003C4F33">
        <w:rPr>
          <w:rStyle w:val="tlid-translation"/>
          <w:rFonts w:eastAsiaTheme="majorEastAsia"/>
          <w:sz w:val="28"/>
          <w:szCs w:val="28"/>
        </w:rPr>
        <w:t>а</w:t>
      </w:r>
      <w:ins w:id="439" w:author="Александр Гордеев" w:date="2020-02-26T12:43:00Z">
        <w:r w:rsidRPr="003C4F33">
          <w:rPr>
            <w:rStyle w:val="tlid-translation"/>
            <w:rFonts w:eastAsiaTheme="majorEastAsia"/>
            <w:sz w:val="28"/>
            <w:szCs w:val="28"/>
          </w:rPr>
          <w:t xml:space="preserve"> именно</w:t>
        </w:r>
      </w:ins>
      <w:r w:rsidRPr="003C4F33">
        <w:rPr>
          <w:rStyle w:val="tlid-translation"/>
          <w:rFonts w:eastAsiaTheme="majorEastAsia"/>
          <w:sz w:val="28"/>
          <w:szCs w:val="28"/>
        </w:rPr>
        <w:t>,</w:t>
      </w:r>
      <w:ins w:id="440" w:author="Александр Гордеев" w:date="2020-02-26T12:43:00Z">
        <w:r w:rsidRPr="003C4F33">
          <w:rPr>
            <w:rStyle w:val="tlid-translation"/>
            <w:rFonts w:eastAsiaTheme="majorEastAsia"/>
            <w:sz w:val="28"/>
            <w:szCs w:val="28"/>
          </w:rPr>
          <w:t xml:space="preserve"> данные из </w:t>
        </w:r>
      </w:ins>
      <w:ins w:id="441" w:author="Александр Гордеев" w:date="2020-02-26T12:46:00Z">
        <w:r w:rsidRPr="003C4F33">
          <w:rPr>
            <w:rStyle w:val="tlid-translation"/>
            <w:rFonts w:eastAsiaTheme="majorEastAsia"/>
            <w:sz w:val="28"/>
            <w:szCs w:val="28"/>
          </w:rPr>
          <w:t xml:space="preserve">ежегодно публикуемых </w:t>
        </w:r>
      </w:ins>
      <w:ins w:id="442" w:author="Александр Гордеев" w:date="2020-02-26T12:43:00Z">
        <w:r w:rsidRPr="003C4F33">
          <w:rPr>
            <w:rStyle w:val="tlid-translation"/>
            <w:rFonts w:eastAsiaTheme="majorEastAsia"/>
            <w:sz w:val="28"/>
            <w:szCs w:val="28"/>
          </w:rPr>
          <w:t>отчетов о фин</w:t>
        </w:r>
      </w:ins>
      <w:ins w:id="443" w:author="Александр Гордеев" w:date="2020-02-26T12:44:00Z">
        <w:r w:rsidRPr="003C4F33">
          <w:rPr>
            <w:rStyle w:val="tlid-translation"/>
            <w:rFonts w:eastAsiaTheme="majorEastAsia"/>
            <w:sz w:val="28"/>
            <w:szCs w:val="28"/>
          </w:rPr>
          <w:t>ансовом положении компаний, данные из отчетов о совокупном доходе</w:t>
        </w:r>
      </w:ins>
      <w:ins w:id="444" w:author="Александр Гордеев" w:date="2020-02-26T12:45:00Z">
        <w:r w:rsidRPr="003C4F33">
          <w:rPr>
            <w:rStyle w:val="tlid-translation"/>
            <w:rFonts w:eastAsiaTheme="majorEastAsia"/>
            <w:sz w:val="28"/>
            <w:szCs w:val="28"/>
          </w:rPr>
          <w:t xml:space="preserve"> и отчетов о движении денежных средств</w:t>
        </w:r>
      </w:ins>
      <w:ins w:id="445" w:author="Александр Гордеев" w:date="2020-02-26T12:46:00Z">
        <w:r w:rsidRPr="003C4F33">
          <w:rPr>
            <w:rStyle w:val="tlid-translation"/>
            <w:rFonts w:eastAsiaTheme="majorEastAsia"/>
            <w:sz w:val="28"/>
            <w:szCs w:val="28"/>
          </w:rPr>
          <w:t>. Полный перечень</w:t>
        </w:r>
      </w:ins>
      <w:ins w:id="446" w:author="Александр Гордеев" w:date="2020-02-26T12:47:00Z">
        <w:r w:rsidRPr="003C4F33">
          <w:rPr>
            <w:rStyle w:val="tlid-translation"/>
            <w:rFonts w:eastAsiaTheme="majorEastAsia"/>
            <w:sz w:val="28"/>
            <w:szCs w:val="28"/>
          </w:rPr>
          <w:t xml:space="preserve"> показателей </w:t>
        </w:r>
      </w:ins>
      <w:r w:rsidRPr="003C4F33">
        <w:rPr>
          <w:rStyle w:val="tlid-translation"/>
          <w:rFonts w:eastAsiaTheme="majorEastAsia"/>
          <w:sz w:val="28"/>
          <w:szCs w:val="28"/>
        </w:rPr>
        <w:t>перечислен</w:t>
      </w:r>
      <w:ins w:id="447" w:author="Александр Гордеев" w:date="2020-02-26T12:47:00Z">
        <w:r w:rsidRPr="003C4F33">
          <w:rPr>
            <w:rStyle w:val="tlid-translation"/>
            <w:rFonts w:eastAsiaTheme="majorEastAsia"/>
            <w:sz w:val="28"/>
            <w:szCs w:val="28"/>
          </w:rPr>
          <w:t xml:space="preserve"> в приложении 1.</w:t>
        </w:r>
      </w:ins>
      <w:ins w:id="448" w:author="Александр Гордеев" w:date="2020-03-01T15:48:00Z">
        <w:r w:rsidRPr="003C4F33">
          <w:rPr>
            <w:rStyle w:val="tlid-translation"/>
            <w:rFonts w:eastAsiaTheme="majorEastAsia"/>
            <w:b/>
            <w:bCs/>
            <w:sz w:val="28"/>
            <w:szCs w:val="28"/>
          </w:rPr>
          <w:t xml:space="preserve"> </w:t>
        </w:r>
      </w:ins>
    </w:p>
    <w:p w14:paraId="34505B69" w14:textId="77777777" w:rsidR="005167B8" w:rsidRPr="003C4F33" w:rsidRDefault="005167B8" w:rsidP="005167B8">
      <w:pPr>
        <w:spacing w:line="360" w:lineRule="auto"/>
        <w:jc w:val="both"/>
        <w:rPr>
          <w:rStyle w:val="tlid-translation"/>
          <w:rFonts w:eastAsiaTheme="majorEastAsia"/>
          <w:sz w:val="28"/>
          <w:szCs w:val="28"/>
        </w:rPr>
      </w:pPr>
      <w:r w:rsidRPr="003C4F33">
        <w:rPr>
          <w:rStyle w:val="tlid-translation"/>
          <w:rFonts w:eastAsiaTheme="majorEastAsia"/>
          <w:sz w:val="28"/>
          <w:szCs w:val="28"/>
        </w:rPr>
        <w:t xml:space="preserve">При анализе данных становится очевидно, что ряд показателей имеет существенное количество пропусков в наблюдениях. Главная причина пропусков заключается в том, что некоторые компаний, которые находились в индексе </w:t>
      </w:r>
      <w:r w:rsidRPr="003C4F33">
        <w:rPr>
          <w:rStyle w:val="tlid-translation"/>
          <w:rFonts w:eastAsiaTheme="majorEastAsia"/>
          <w:sz w:val="28"/>
          <w:szCs w:val="28"/>
          <w:lang w:val="en-US"/>
        </w:rPr>
        <w:t>S</w:t>
      </w:r>
      <w:r w:rsidRPr="003C4F33">
        <w:rPr>
          <w:rStyle w:val="tlid-translation"/>
          <w:rFonts w:eastAsiaTheme="majorEastAsia"/>
          <w:sz w:val="28"/>
          <w:szCs w:val="28"/>
        </w:rPr>
        <w:t>&amp;</w:t>
      </w:r>
      <w:r w:rsidRPr="003C4F33">
        <w:rPr>
          <w:rStyle w:val="tlid-translation"/>
          <w:rFonts w:eastAsiaTheme="majorEastAsia"/>
          <w:sz w:val="28"/>
          <w:szCs w:val="28"/>
          <w:lang w:val="en-US"/>
        </w:rPr>
        <w:t>P</w:t>
      </w:r>
      <w:r w:rsidRPr="003C4F33">
        <w:rPr>
          <w:rStyle w:val="tlid-translation"/>
          <w:rFonts w:eastAsiaTheme="majorEastAsia"/>
          <w:sz w:val="28"/>
          <w:szCs w:val="28"/>
        </w:rPr>
        <w:t>500 в левой границе исследуемого временного интервала, выбывают из него ближе к правой границе исследуемого временного интервала. Отдельно стоит выделить пропуски в тех показателях, которые рассчитывались для одной совокупности компаний, входящих в выборку, и не рассчитывались для другой в определенный момент времени. На рисунке 1 представлена гистограмма, отражающая долю пропусков в наблюдениях для таких показателей в общем количестве временных интервалов.</w:t>
      </w:r>
    </w:p>
    <w:p w14:paraId="09CFAAFB" w14:textId="77777777" w:rsidR="005167B8" w:rsidRPr="003C4F33" w:rsidDel="00D22454" w:rsidRDefault="005167B8" w:rsidP="00336447">
      <w:pPr>
        <w:spacing w:line="360" w:lineRule="auto"/>
        <w:ind w:firstLine="0"/>
        <w:jc w:val="center"/>
        <w:rPr>
          <w:del w:id="449" w:author="Александр Гордеев" w:date="2020-02-26T11:43:00Z"/>
          <w:rStyle w:val="tlid-translation"/>
          <w:rFonts w:eastAsiaTheme="majorEastAsia"/>
          <w:sz w:val="28"/>
          <w:szCs w:val="28"/>
        </w:rPr>
      </w:pPr>
      <w:r w:rsidRPr="003C4F33">
        <w:rPr>
          <w:noProof/>
          <w:sz w:val="28"/>
          <w:szCs w:val="28"/>
        </w:rPr>
        <w:lastRenderedPageBreak/>
        <w:drawing>
          <wp:inline distT="0" distB="0" distL="0" distR="0" wp14:anchorId="1824D61F" wp14:editId="5837280B">
            <wp:extent cx="5943600" cy="2085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7EDF1EDE" w14:textId="77777777" w:rsidR="005167B8" w:rsidRPr="003C4F33" w:rsidRDefault="005167B8" w:rsidP="00336447">
      <w:pPr>
        <w:spacing w:line="360" w:lineRule="auto"/>
        <w:ind w:firstLine="0"/>
        <w:jc w:val="center"/>
        <w:rPr>
          <w:ins w:id="450" w:author="Александр Гордеев" w:date="2020-03-02T18:34:00Z"/>
          <w:rStyle w:val="tlid-translation"/>
          <w:rFonts w:eastAsiaTheme="majorEastAsia"/>
          <w:sz w:val="28"/>
          <w:szCs w:val="28"/>
          <w:rPrChange w:id="451" w:author="Александр Гордеев" w:date="2020-03-01T15:48:00Z">
            <w:rPr>
              <w:ins w:id="452" w:author="Александр Гордеев" w:date="2020-03-02T18:34:00Z"/>
              <w:rStyle w:val="tlid-translation"/>
              <w:rFonts w:eastAsiaTheme="majorEastAsia"/>
              <w:b/>
              <w:bCs/>
              <w:sz w:val="28"/>
              <w:szCs w:val="28"/>
            </w:rPr>
          </w:rPrChange>
        </w:rPr>
      </w:pPr>
    </w:p>
    <w:p w14:paraId="50B039FC" w14:textId="7988FA04" w:rsidR="005167B8" w:rsidRPr="003C4F33" w:rsidRDefault="005167B8" w:rsidP="005167B8">
      <w:pPr>
        <w:spacing w:before="120" w:line="360" w:lineRule="auto"/>
        <w:jc w:val="both"/>
        <w:rPr>
          <w:rStyle w:val="tlid-translation"/>
          <w:rFonts w:eastAsiaTheme="majorEastAsia"/>
          <w:sz w:val="28"/>
          <w:szCs w:val="28"/>
        </w:rPr>
      </w:pPr>
      <w:r w:rsidRPr="003C4F33">
        <w:rPr>
          <w:rStyle w:val="tlid-translation"/>
          <w:rFonts w:eastAsiaTheme="majorEastAsia"/>
          <w:sz w:val="28"/>
          <w:szCs w:val="28"/>
        </w:rPr>
        <w:t>Рис</w:t>
      </w:r>
      <w:r w:rsidR="00B34F69">
        <w:rPr>
          <w:rStyle w:val="tlid-translation"/>
          <w:rFonts w:eastAsiaTheme="majorEastAsia"/>
          <w:sz w:val="28"/>
          <w:szCs w:val="28"/>
        </w:rPr>
        <w:t>.</w:t>
      </w:r>
      <w:r w:rsidRPr="003C4F33">
        <w:rPr>
          <w:rStyle w:val="tlid-translation"/>
          <w:rFonts w:eastAsiaTheme="majorEastAsia"/>
          <w:sz w:val="28"/>
          <w:szCs w:val="28"/>
        </w:rPr>
        <w:t xml:space="preserve"> 1 Доля пропущенных наблюдений </w:t>
      </w:r>
    </w:p>
    <w:p w14:paraId="13AD64D2" w14:textId="77777777" w:rsidR="005167B8" w:rsidRPr="003C4F33" w:rsidRDefault="005167B8" w:rsidP="005167B8">
      <w:pPr>
        <w:spacing w:line="360" w:lineRule="auto"/>
        <w:jc w:val="both"/>
        <w:rPr>
          <w:rStyle w:val="tlid-translation"/>
          <w:rFonts w:eastAsiaTheme="majorEastAsia"/>
          <w:sz w:val="28"/>
          <w:szCs w:val="28"/>
        </w:rPr>
      </w:pPr>
      <w:r w:rsidRPr="003C4F33">
        <w:rPr>
          <w:rStyle w:val="tlid-translation"/>
          <w:rFonts w:eastAsiaTheme="majorEastAsia"/>
          <w:sz w:val="28"/>
          <w:szCs w:val="28"/>
        </w:rPr>
        <w:t xml:space="preserve">Для устранения пропусков в наблюдениях в рамках данной работы используется метод сплайн-интерполяции. В математической области численного анализа сплайн-интерполяция является формой интерполяции, где </w:t>
      </w:r>
      <w:proofErr w:type="spellStart"/>
      <w:r w:rsidRPr="003C4F33">
        <w:rPr>
          <w:rStyle w:val="tlid-translation"/>
          <w:rFonts w:eastAsiaTheme="majorEastAsia"/>
          <w:sz w:val="28"/>
          <w:szCs w:val="28"/>
        </w:rPr>
        <w:t>интерполант</w:t>
      </w:r>
      <w:proofErr w:type="spellEnd"/>
      <w:r w:rsidRPr="003C4F33">
        <w:rPr>
          <w:rStyle w:val="tlid-translation"/>
          <w:rFonts w:eastAsiaTheme="majorEastAsia"/>
          <w:sz w:val="28"/>
          <w:szCs w:val="28"/>
        </w:rPr>
        <w:t xml:space="preserve"> представляет собой особый тип кусочно-полиномиального типа, называемый сплайном. Сплайн-интерполяция часто предпочтительнее полиномиальной, потому что погрешность интерполяции может быть небольшой даже при использовании полиномов низкой степени для сплайна. Сплайн-интерполяция позволяет избежать проблемы феномена Рунге</w:t>
      </w:r>
      <w:r w:rsidRPr="003C4F33">
        <w:rPr>
          <w:rStyle w:val="a8"/>
          <w:sz w:val="28"/>
          <w:szCs w:val="28"/>
        </w:rPr>
        <w:footnoteReference w:id="2"/>
      </w:r>
      <w:r w:rsidRPr="003C4F33">
        <w:rPr>
          <w:rStyle w:val="tlid-translation"/>
          <w:rFonts w:eastAsiaTheme="majorEastAsia"/>
          <w:sz w:val="28"/>
          <w:szCs w:val="28"/>
        </w:rPr>
        <w:t xml:space="preserve">. Феномен Рунге представляет собой проблему колебаний на краях интервала, возникающую при использовании полиномиальной интерполяции с многочленами высокой степени по множеству равноотстоящих точек интерполяции. </w:t>
      </w:r>
    </w:p>
    <w:p w14:paraId="7E0191D2" w14:textId="77777777" w:rsidR="005167B8" w:rsidRPr="003C4F33" w:rsidRDefault="005167B8" w:rsidP="005167B8">
      <w:pPr>
        <w:spacing w:line="360" w:lineRule="auto"/>
        <w:jc w:val="both"/>
        <w:rPr>
          <w:rStyle w:val="tlid-translation"/>
          <w:rFonts w:eastAsiaTheme="majorEastAsia"/>
          <w:sz w:val="28"/>
          <w:szCs w:val="28"/>
        </w:rPr>
      </w:pPr>
      <w:r w:rsidRPr="003C4F33">
        <w:rPr>
          <w:rStyle w:val="tlid-translation"/>
          <w:rFonts w:eastAsiaTheme="majorEastAsia"/>
          <w:sz w:val="28"/>
          <w:szCs w:val="28"/>
        </w:rPr>
        <w:t>Решив проблему пропусков, сгенерируем признаки, на основе которых инвесторы потенциально могут делать выбор о покупке или продаже актива. Согласно современным представлениям о анализе финансового состояния компании можно выделить три проекции финансовой успешности компании, а именно проекцию ликвидности, проекцию текущей экономической эффективности и проекцию сбалансированности</w:t>
      </w:r>
      <w:r w:rsidRPr="003C4F33">
        <w:rPr>
          <w:rStyle w:val="a8"/>
          <w:sz w:val="28"/>
          <w:szCs w:val="28"/>
        </w:rPr>
        <w:footnoteReference w:id="3"/>
      </w:r>
      <w:r w:rsidRPr="003C4F33">
        <w:rPr>
          <w:rStyle w:val="tlid-translation"/>
          <w:rFonts w:eastAsiaTheme="majorEastAsia"/>
          <w:sz w:val="28"/>
          <w:szCs w:val="28"/>
        </w:rPr>
        <w:t>.</w:t>
      </w:r>
    </w:p>
    <w:p w14:paraId="655C7A1C" w14:textId="77777777" w:rsidR="005167B8" w:rsidRPr="003C4F33" w:rsidRDefault="005167B8" w:rsidP="005167B8">
      <w:pPr>
        <w:spacing w:line="360" w:lineRule="auto"/>
        <w:jc w:val="both"/>
        <w:rPr>
          <w:sz w:val="28"/>
          <w:szCs w:val="28"/>
        </w:rPr>
      </w:pPr>
      <w:r w:rsidRPr="003C4F33">
        <w:rPr>
          <w:sz w:val="28"/>
          <w:szCs w:val="28"/>
        </w:rPr>
        <w:lastRenderedPageBreak/>
        <w:t>Проекция ликвидности отражает достаточность поступлений денежных средств и формирования денежных потоков для удовлетворения интересов заинтересованных групп. Главный вопрос, на который должен получить ответ аналитик: способна ли компания генерировать денежные средства, способна ли компания расплачиваться вовремя по операционным и финансовым обязательствам. В рамках проекции ликвидности рассчитываются такие показатели, как коэффициент текущей ликвидности, коэффициент покрытия процентов, доля краткосрочного долга в общем долге.</w:t>
      </w:r>
    </w:p>
    <w:p w14:paraId="27C57EFC" w14:textId="77777777" w:rsidR="005167B8" w:rsidRPr="003C4F33" w:rsidRDefault="005167B8" w:rsidP="005167B8">
      <w:pPr>
        <w:spacing w:line="360" w:lineRule="auto"/>
        <w:jc w:val="both"/>
        <w:rPr>
          <w:sz w:val="28"/>
          <w:szCs w:val="28"/>
        </w:rPr>
      </w:pPr>
      <w:r w:rsidRPr="003C4F33">
        <w:rPr>
          <w:sz w:val="28"/>
          <w:szCs w:val="28"/>
        </w:rPr>
        <w:t>Коэффициент текущей ликвидности (</w:t>
      </w:r>
      <w:r w:rsidRPr="003C4F33">
        <w:rPr>
          <w:sz w:val="28"/>
          <w:szCs w:val="28"/>
          <w:lang w:val="en-US"/>
        </w:rPr>
        <w:t>Current</w:t>
      </w:r>
      <w:r w:rsidRPr="003C4F33">
        <w:rPr>
          <w:sz w:val="28"/>
          <w:szCs w:val="28"/>
        </w:rPr>
        <w:t xml:space="preserve"> </w:t>
      </w:r>
      <w:r w:rsidRPr="003C4F33">
        <w:rPr>
          <w:sz w:val="28"/>
          <w:szCs w:val="28"/>
          <w:lang w:val="en-US"/>
        </w:rPr>
        <w:t>Ratio</w:t>
      </w:r>
      <w:r w:rsidRPr="003C4F33">
        <w:rPr>
          <w:sz w:val="28"/>
          <w:szCs w:val="28"/>
        </w:rPr>
        <w:t>) показывает достаточно ли у компании ресурсов для выполнения своих краткосрочных обязательств и рассчитывается по формуле, представленной ниже:</w:t>
      </w:r>
    </w:p>
    <w:p w14:paraId="5EA5403E" w14:textId="77777777" w:rsidR="005167B8" w:rsidRPr="003C4F33" w:rsidRDefault="005167B8" w:rsidP="005167B8">
      <w:pPr>
        <w:spacing w:line="360" w:lineRule="auto"/>
        <w:jc w:val="both"/>
        <w:rPr>
          <w:sz w:val="28"/>
          <w:szCs w:val="28"/>
        </w:rPr>
      </w:pPr>
      <m:oMathPara>
        <m:oMath>
          <m:r>
            <w:rPr>
              <w:rFonts w:ascii="Cambria Math" w:hAnsi="Cambria Math"/>
              <w:sz w:val="28"/>
              <w:szCs w:val="28"/>
              <w:lang w:val="en-US"/>
            </w:rPr>
            <m:t>Current</m:t>
          </m:r>
          <m:r>
            <w:rPr>
              <w:rFonts w:ascii="Cambria Math" w:hAnsi="Cambria Math"/>
              <w:sz w:val="28"/>
              <w:szCs w:val="28"/>
            </w:rPr>
            <m:t xml:space="preserve"> </m:t>
          </m:r>
          <m:r>
            <w:rPr>
              <w:rFonts w:ascii="Cambria Math" w:hAnsi="Cambria Math"/>
              <w:sz w:val="28"/>
              <w:szCs w:val="28"/>
              <w:lang w:val="en-US"/>
            </w:rPr>
            <m:t xml:space="preserve">Ratio= </m:t>
          </m:r>
          <m:f>
            <m:fPr>
              <m:ctrlPr>
                <w:rPr>
                  <w:rFonts w:ascii="Cambria Math" w:hAnsi="Cambria Math"/>
                  <w:sz w:val="28"/>
                  <w:szCs w:val="28"/>
                  <w:lang w:val="en-US"/>
                </w:rPr>
              </m:ctrlPr>
            </m:fPr>
            <m:num>
              <m:r>
                <w:rPr>
                  <w:rFonts w:ascii="Cambria Math" w:hAnsi="Cambria Math"/>
                  <w:sz w:val="28"/>
                  <w:szCs w:val="28"/>
                </w:rPr>
                <m:t>Оборотные активы</m:t>
              </m:r>
            </m:num>
            <m:den>
              <m:r>
                <w:rPr>
                  <w:rFonts w:ascii="Cambria Math" w:hAnsi="Cambria Math"/>
                  <w:sz w:val="28"/>
                  <w:szCs w:val="28"/>
                  <w:lang w:val="en-US"/>
                </w:rPr>
                <m:t>Краткосрочные обязательства</m:t>
              </m:r>
            </m:den>
          </m:f>
        </m:oMath>
      </m:oMathPara>
    </w:p>
    <w:p w14:paraId="049E7B4B" w14:textId="77777777" w:rsidR="005167B8" w:rsidRPr="003C4F33" w:rsidRDefault="005167B8" w:rsidP="005167B8">
      <w:pPr>
        <w:spacing w:line="360" w:lineRule="auto"/>
        <w:jc w:val="both"/>
        <w:rPr>
          <w:sz w:val="28"/>
          <w:szCs w:val="28"/>
        </w:rPr>
      </w:pPr>
      <w:r w:rsidRPr="003C4F33">
        <w:rPr>
          <w:sz w:val="28"/>
          <w:szCs w:val="28"/>
        </w:rPr>
        <w:t>Коэффициент покрытия процентов (</w:t>
      </w:r>
      <w:r w:rsidRPr="003C4F33">
        <w:rPr>
          <w:sz w:val="28"/>
          <w:szCs w:val="28"/>
          <w:lang w:val="en-US"/>
        </w:rPr>
        <w:t>ICR</w:t>
      </w:r>
      <w:r w:rsidRPr="003C4F33">
        <w:rPr>
          <w:sz w:val="28"/>
          <w:szCs w:val="28"/>
        </w:rPr>
        <w:t>) отражает способность компании выполнять свои процентные платежи и рассчитывается по формуле, представленной ниже:</w:t>
      </w:r>
    </w:p>
    <w:p w14:paraId="4EECADE2" w14:textId="77777777" w:rsidR="005167B8" w:rsidRPr="003C4F33" w:rsidRDefault="005167B8" w:rsidP="005167B8">
      <w:pPr>
        <w:spacing w:line="360" w:lineRule="auto"/>
        <w:jc w:val="both"/>
        <w:rPr>
          <w:i/>
          <w:sz w:val="28"/>
          <w:szCs w:val="28"/>
        </w:rPr>
      </w:pPr>
      <m:oMathPara>
        <m:oMath>
          <m:r>
            <w:rPr>
              <w:rFonts w:ascii="Cambria Math" w:hAnsi="Cambria Math"/>
              <w:sz w:val="28"/>
              <w:szCs w:val="28"/>
            </w:rPr>
            <m:t xml:space="preserve">ICR= </m:t>
          </m:r>
          <m:f>
            <m:fPr>
              <m:ctrlPr>
                <w:rPr>
                  <w:rFonts w:ascii="Cambria Math" w:hAnsi="Cambria Math"/>
                  <w:i/>
                  <w:sz w:val="28"/>
                  <w:szCs w:val="28"/>
                </w:rPr>
              </m:ctrlPr>
            </m:fPr>
            <m:num>
              <m:r>
                <w:rPr>
                  <w:rFonts w:ascii="Cambria Math" w:hAnsi="Cambria Math"/>
                  <w:sz w:val="28"/>
                  <w:szCs w:val="28"/>
                </w:rPr>
                <m:t>Операционная прибыль</m:t>
              </m:r>
            </m:num>
            <m:den>
              <m:r>
                <w:rPr>
                  <w:rFonts w:ascii="Cambria Math" w:hAnsi="Cambria Math"/>
                  <w:sz w:val="28"/>
                  <w:szCs w:val="28"/>
                </w:rPr>
                <m:t>Процентные расходы</m:t>
              </m:r>
            </m:den>
          </m:f>
        </m:oMath>
      </m:oMathPara>
    </w:p>
    <w:p w14:paraId="68D7956F" w14:textId="77777777" w:rsidR="005167B8" w:rsidRPr="003C4F33" w:rsidRDefault="005167B8" w:rsidP="005167B8">
      <w:pPr>
        <w:spacing w:line="360" w:lineRule="auto"/>
        <w:jc w:val="both"/>
        <w:rPr>
          <w:sz w:val="28"/>
          <w:szCs w:val="28"/>
        </w:rPr>
      </w:pPr>
      <w:r w:rsidRPr="003C4F33">
        <w:rPr>
          <w:sz w:val="28"/>
          <w:szCs w:val="28"/>
        </w:rPr>
        <w:t>Доля краткосрочного долга в общем долге рассчитывается по формуле, представленной ниже:</w:t>
      </w:r>
    </w:p>
    <w:p w14:paraId="318CB777" w14:textId="77777777" w:rsidR="005167B8" w:rsidRPr="003C4F33" w:rsidRDefault="005167B8" w:rsidP="005167B8">
      <w:pPr>
        <w:spacing w:line="360" w:lineRule="auto"/>
        <w:jc w:val="both"/>
        <w:rPr>
          <w:i/>
          <w:sz w:val="28"/>
          <w:szCs w:val="28"/>
          <w:lang w:val="en-US"/>
        </w:rPr>
      </w:pPr>
      <m:oMathPara>
        <m:oMath>
          <m:r>
            <w:rPr>
              <w:rFonts w:ascii="Cambria Math" w:hAnsi="Cambria Math"/>
              <w:sz w:val="28"/>
              <w:szCs w:val="28"/>
            </w:rPr>
            <m:t xml:space="preserve">% </m:t>
          </m:r>
          <m:r>
            <w:rPr>
              <w:rFonts w:ascii="Cambria Math" w:hAnsi="Cambria Math"/>
              <w:sz w:val="28"/>
              <w:szCs w:val="28"/>
              <w:lang w:val="en-US"/>
            </w:rPr>
            <m:t>STD=</m:t>
          </m:r>
          <m:f>
            <m:fPr>
              <m:ctrlPr>
                <w:rPr>
                  <w:rFonts w:ascii="Cambria Math" w:hAnsi="Cambria Math"/>
                  <w:i/>
                  <w:sz w:val="28"/>
                  <w:szCs w:val="28"/>
                  <w:lang w:val="en-US"/>
                </w:rPr>
              </m:ctrlPr>
            </m:fPr>
            <m:num>
              <m:r>
                <w:rPr>
                  <w:rFonts w:ascii="Cambria Math" w:hAnsi="Cambria Math"/>
                  <w:sz w:val="28"/>
                  <w:szCs w:val="28"/>
                </w:rPr>
                <m:t>Краткосрочные обязательства</m:t>
              </m:r>
            </m:num>
            <m:den>
              <m:r>
                <w:rPr>
                  <w:rFonts w:ascii="Cambria Math" w:hAnsi="Cambria Math"/>
                  <w:sz w:val="28"/>
                  <w:szCs w:val="28"/>
                  <w:lang w:val="en-US"/>
                </w:rPr>
                <m:t>Долгосрочные обязательства</m:t>
              </m:r>
            </m:den>
          </m:f>
        </m:oMath>
      </m:oMathPara>
    </w:p>
    <w:p w14:paraId="7E671888" w14:textId="77777777" w:rsidR="005167B8" w:rsidRPr="003C4F33" w:rsidRDefault="005167B8" w:rsidP="005167B8">
      <w:pPr>
        <w:spacing w:line="360" w:lineRule="auto"/>
        <w:jc w:val="both"/>
        <w:rPr>
          <w:sz w:val="28"/>
          <w:szCs w:val="28"/>
        </w:rPr>
      </w:pPr>
      <w:r w:rsidRPr="003C4F33">
        <w:rPr>
          <w:sz w:val="28"/>
          <w:szCs w:val="28"/>
        </w:rPr>
        <w:t>Проекция текущей эффективности позволяет сопоставить текущие затраты ресурсов, выраженные в денежной форме с получаемыми текущими выгодами. Главный вопрос: насколько эффективно используются ресурсы. В рамках проекции текущей эффективности рассчитываются такие показатели, как коэффициенты рентабельности, темпов роста основных доходных статей отчета о прибылях и убытках, показатель общей доходности акции (</w:t>
      </w:r>
      <w:r w:rsidRPr="003C4F33">
        <w:rPr>
          <w:sz w:val="28"/>
          <w:szCs w:val="28"/>
          <w:lang w:val="en-US"/>
        </w:rPr>
        <w:t>TSR</w:t>
      </w:r>
      <w:r w:rsidRPr="003C4F33">
        <w:rPr>
          <w:sz w:val="28"/>
          <w:szCs w:val="28"/>
        </w:rPr>
        <w:t>) и экономическая добавленная стоимость (</w:t>
      </w:r>
      <w:r w:rsidRPr="003C4F33">
        <w:rPr>
          <w:sz w:val="28"/>
          <w:szCs w:val="28"/>
          <w:lang w:val="en-US"/>
        </w:rPr>
        <w:t>EVA</w:t>
      </w:r>
      <w:r w:rsidRPr="003C4F33">
        <w:rPr>
          <w:sz w:val="28"/>
          <w:szCs w:val="28"/>
        </w:rPr>
        <w:t>), коэффициент недооценки.</w:t>
      </w:r>
    </w:p>
    <w:p w14:paraId="54252479" w14:textId="77777777" w:rsidR="005167B8" w:rsidRPr="003C4F33" w:rsidRDefault="005167B8" w:rsidP="005167B8">
      <w:pPr>
        <w:spacing w:line="360" w:lineRule="auto"/>
        <w:jc w:val="both"/>
        <w:rPr>
          <w:sz w:val="28"/>
          <w:szCs w:val="28"/>
        </w:rPr>
      </w:pPr>
      <w:r w:rsidRPr="003C4F33">
        <w:rPr>
          <w:sz w:val="28"/>
          <w:szCs w:val="28"/>
        </w:rPr>
        <w:t>Норма операционной прибыли отражает долю операционной прибыли в общих доходах компании и рассчитывается по формуле:</w:t>
      </w:r>
    </w:p>
    <w:p w14:paraId="2FF51498" w14:textId="77777777" w:rsidR="005167B8" w:rsidRPr="003C4F33" w:rsidRDefault="005167B8" w:rsidP="005167B8">
      <w:pPr>
        <w:spacing w:line="360" w:lineRule="auto"/>
        <w:jc w:val="both"/>
        <w:rPr>
          <w:sz w:val="28"/>
          <w:szCs w:val="28"/>
        </w:rPr>
      </w:pPr>
      <m:oMathPara>
        <m:oMath>
          <m:r>
            <w:rPr>
              <w:rFonts w:ascii="Cambria Math" w:hAnsi="Cambria Math"/>
              <w:sz w:val="28"/>
              <w:szCs w:val="28"/>
            </w:rPr>
            <w:lastRenderedPageBreak/>
            <m:t xml:space="preserve">НОП= </m:t>
          </m:r>
          <m:f>
            <m:fPr>
              <m:ctrlPr>
                <w:rPr>
                  <w:rFonts w:ascii="Cambria Math" w:hAnsi="Cambria Math"/>
                  <w:i/>
                  <w:sz w:val="28"/>
                  <w:szCs w:val="28"/>
                </w:rPr>
              </m:ctrlPr>
            </m:fPr>
            <m:num>
              <m:r>
                <w:rPr>
                  <w:rFonts w:ascii="Cambria Math" w:hAnsi="Cambria Math"/>
                  <w:sz w:val="28"/>
                  <w:szCs w:val="28"/>
                </w:rPr>
                <m:t>Операционная прибыль</m:t>
              </m:r>
            </m:num>
            <m:den>
              <m:r>
                <w:rPr>
                  <w:rFonts w:ascii="Cambria Math" w:hAnsi="Cambria Math"/>
                  <w:sz w:val="28"/>
                  <w:szCs w:val="28"/>
                </w:rPr>
                <m:t>Выручка</m:t>
              </m:r>
            </m:den>
          </m:f>
        </m:oMath>
      </m:oMathPara>
    </w:p>
    <w:p w14:paraId="6823CE81" w14:textId="77777777" w:rsidR="005167B8" w:rsidRPr="003C4F33" w:rsidRDefault="005167B8" w:rsidP="005167B8">
      <w:pPr>
        <w:spacing w:line="360" w:lineRule="auto"/>
        <w:jc w:val="both"/>
        <w:rPr>
          <w:sz w:val="28"/>
          <w:szCs w:val="28"/>
        </w:rPr>
      </w:pPr>
      <w:r w:rsidRPr="003C4F33">
        <w:rPr>
          <w:sz w:val="28"/>
          <w:szCs w:val="28"/>
        </w:rPr>
        <w:t>Норма валовой прибыли отражает долю валовой прибыли в общих доходах компании и рассчитывается по формуле:</w:t>
      </w:r>
    </w:p>
    <w:p w14:paraId="40B6090C" w14:textId="77777777" w:rsidR="005167B8" w:rsidRPr="003C4F33" w:rsidRDefault="005167B8" w:rsidP="005167B8">
      <w:pPr>
        <w:spacing w:line="360" w:lineRule="auto"/>
        <w:jc w:val="both"/>
        <w:rPr>
          <w:sz w:val="28"/>
          <w:szCs w:val="28"/>
          <w:lang w:val="en-US"/>
        </w:rPr>
      </w:pPr>
      <m:oMathPara>
        <m:oMath>
          <m:r>
            <w:rPr>
              <w:rFonts w:ascii="Cambria Math" w:hAnsi="Cambria Math"/>
              <w:sz w:val="28"/>
              <w:szCs w:val="28"/>
            </w:rPr>
            <m:t xml:space="preserve">НОП= </m:t>
          </m:r>
          <m:f>
            <m:fPr>
              <m:ctrlPr>
                <w:rPr>
                  <w:rFonts w:ascii="Cambria Math" w:hAnsi="Cambria Math"/>
                  <w:i/>
                  <w:sz w:val="28"/>
                  <w:szCs w:val="28"/>
                </w:rPr>
              </m:ctrlPr>
            </m:fPr>
            <m:num>
              <m:r>
                <w:rPr>
                  <w:rFonts w:ascii="Cambria Math" w:hAnsi="Cambria Math"/>
                  <w:sz w:val="28"/>
                  <w:szCs w:val="28"/>
                </w:rPr>
                <m:t>Валовая прибыль</m:t>
              </m:r>
            </m:num>
            <m:den>
              <m:r>
                <w:rPr>
                  <w:rFonts w:ascii="Cambria Math" w:hAnsi="Cambria Math"/>
                  <w:sz w:val="28"/>
                  <w:szCs w:val="28"/>
                </w:rPr>
                <m:t>Выручка</m:t>
              </m:r>
            </m:den>
          </m:f>
        </m:oMath>
      </m:oMathPara>
    </w:p>
    <w:p w14:paraId="2285F790" w14:textId="77777777" w:rsidR="005167B8" w:rsidRPr="003C4F33" w:rsidRDefault="005167B8" w:rsidP="005167B8">
      <w:pPr>
        <w:spacing w:line="360" w:lineRule="auto"/>
        <w:jc w:val="both"/>
        <w:rPr>
          <w:sz w:val="28"/>
          <w:szCs w:val="28"/>
        </w:rPr>
      </w:pPr>
      <w:r w:rsidRPr="003C4F33">
        <w:rPr>
          <w:sz w:val="28"/>
          <w:szCs w:val="28"/>
        </w:rPr>
        <w:t>Рентабельность задействованного капитала (ROCE) — это финансовый коэффициент, который измеряет прибыльность компании и эффективность использования ее капитала. Другими словами, коэффициент измеряет, насколько хорошо компания получает прибыль от своего капитала. Коэффициент ROCE считается важным показателем рентабельности и часто используется инвесторами при отборе подходящих кандидатов для инвестиций. Рентабельность задействованного капитала рассчитывается по формуле:</w:t>
      </w:r>
    </w:p>
    <w:p w14:paraId="08771FDD" w14:textId="77777777" w:rsidR="005167B8" w:rsidRPr="003C4F33" w:rsidRDefault="005167B8" w:rsidP="005167B8">
      <w:pPr>
        <w:spacing w:line="360" w:lineRule="auto"/>
        <w:jc w:val="both"/>
        <w:rPr>
          <w:sz w:val="28"/>
          <w:szCs w:val="28"/>
        </w:rPr>
      </w:pPr>
      <m:oMathPara>
        <m:oMath>
          <m:r>
            <w:rPr>
              <w:rFonts w:ascii="Cambria Math" w:hAnsi="Cambria Math"/>
              <w:sz w:val="28"/>
              <w:szCs w:val="28"/>
            </w:rPr>
            <m:t xml:space="preserve">ROCE= </m:t>
          </m:r>
          <m:f>
            <m:fPr>
              <m:ctrlPr>
                <w:rPr>
                  <w:rFonts w:ascii="Cambria Math" w:hAnsi="Cambria Math"/>
                  <w:i/>
                  <w:sz w:val="28"/>
                  <w:szCs w:val="28"/>
                </w:rPr>
              </m:ctrlPr>
            </m:fPr>
            <m:num>
              <m:r>
                <w:rPr>
                  <w:rFonts w:ascii="Cambria Math" w:hAnsi="Cambria Math"/>
                  <w:sz w:val="28"/>
                  <w:szCs w:val="28"/>
                </w:rPr>
                <m:t>Операционная прибыль</m:t>
              </m:r>
            </m:num>
            <m:den>
              <m:r>
                <w:rPr>
                  <w:rFonts w:ascii="Cambria Math" w:hAnsi="Cambria Math"/>
                  <w:sz w:val="28"/>
                  <w:szCs w:val="28"/>
                </w:rPr>
                <m:t>Активы-Краткосрочные обязательства</m:t>
              </m:r>
            </m:den>
          </m:f>
        </m:oMath>
      </m:oMathPara>
    </w:p>
    <w:p w14:paraId="5D0E1EE0" w14:textId="5044BEF2" w:rsidR="005167B8" w:rsidRPr="003C4F33" w:rsidRDefault="005167B8" w:rsidP="005167B8">
      <w:pPr>
        <w:spacing w:line="360" w:lineRule="auto"/>
        <w:jc w:val="both"/>
        <w:rPr>
          <w:sz w:val="28"/>
          <w:szCs w:val="28"/>
        </w:rPr>
      </w:pPr>
      <w:r w:rsidRPr="003C4F33">
        <w:rPr>
          <w:sz w:val="28"/>
          <w:szCs w:val="28"/>
        </w:rPr>
        <w:t>Показатель общей доходности акции (</w:t>
      </w:r>
      <w:r w:rsidRPr="003C4F33">
        <w:rPr>
          <w:sz w:val="28"/>
          <w:szCs w:val="28"/>
          <w:lang w:val="en-US"/>
        </w:rPr>
        <w:t>TSR</w:t>
      </w:r>
      <w:r w:rsidRPr="003C4F33">
        <w:rPr>
          <w:sz w:val="28"/>
          <w:szCs w:val="28"/>
        </w:rPr>
        <w:t xml:space="preserve">) является одним из наиболее популярных показателей для оценки </w:t>
      </w:r>
      <w:r w:rsidR="00E2046B" w:rsidRPr="003C4F33">
        <w:rPr>
          <w:sz w:val="28"/>
          <w:szCs w:val="28"/>
        </w:rPr>
        <w:t>привлекательности</w:t>
      </w:r>
      <w:r w:rsidRPr="003C4F33">
        <w:rPr>
          <w:sz w:val="28"/>
          <w:szCs w:val="28"/>
        </w:rPr>
        <w:t xml:space="preserve"> вложений в компанию с точки зрения миноритарного акционера. </w:t>
      </w:r>
      <w:bookmarkStart w:id="453" w:name="_Hlk35004945"/>
      <w:r w:rsidRPr="003C4F33">
        <w:rPr>
          <w:sz w:val="28"/>
          <w:szCs w:val="28"/>
        </w:rPr>
        <w:t>Показатель рассчитывается на основе рыночной информацию по следующей формуле:</w:t>
      </w:r>
      <w:bookmarkEnd w:id="453"/>
    </w:p>
    <w:p w14:paraId="01C35D0F" w14:textId="77777777" w:rsidR="005167B8" w:rsidRPr="003C4F33" w:rsidRDefault="005167B8" w:rsidP="005167B8">
      <w:pPr>
        <w:spacing w:line="360" w:lineRule="auto"/>
        <w:jc w:val="both"/>
        <w:rPr>
          <w:i/>
          <w:sz w:val="28"/>
          <w:szCs w:val="28"/>
        </w:rPr>
      </w:pPr>
      <m:oMathPara>
        <m:oMath>
          <m:r>
            <w:rPr>
              <w:rFonts w:ascii="Cambria Math" w:hAnsi="Cambria Math"/>
              <w:sz w:val="28"/>
              <w:szCs w:val="28"/>
            </w:rPr>
            <m:t xml:space="preserve">TSR=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Div</m:t>
                  </m:r>
                </m:e>
                <m:sub>
                  <m:r>
                    <w:rPr>
                      <w:rFonts w:ascii="Cambria Math" w:hAnsi="Cambria Math"/>
                      <w:sz w:val="28"/>
                      <w:szCs w:val="28"/>
                      <w:lang w:val="en-US"/>
                    </w:rPr>
                    <m:t>t</m:t>
                  </m:r>
                </m:sub>
              </m:sSub>
            </m:num>
            <m:den>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lang w:val="en-US"/>
                    </w:rPr>
                    <m:t>t-1</m:t>
                  </m:r>
                </m:sub>
              </m:sSub>
              <m:r>
                <w:rPr>
                  <w:rFonts w:ascii="Cambria Math" w:hAnsi="Cambria Math"/>
                  <w:sz w:val="28"/>
                  <w:szCs w:val="28"/>
                </w:rPr>
                <m:t xml:space="preserve"> </m:t>
              </m:r>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t-1</m:t>
                  </m:r>
                </m:sub>
              </m:sSub>
            </m:num>
            <m:den>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t-1</m:t>
                  </m:r>
                </m:sub>
              </m:sSub>
            </m:den>
          </m:f>
        </m:oMath>
      </m:oMathPara>
    </w:p>
    <w:p w14:paraId="3ED5A838" w14:textId="77777777" w:rsidR="005167B8" w:rsidRPr="003C4F33" w:rsidRDefault="005167B8" w:rsidP="005167B8">
      <w:pPr>
        <w:spacing w:line="360" w:lineRule="auto"/>
        <w:jc w:val="both"/>
        <w:rPr>
          <w:i/>
          <w:sz w:val="28"/>
          <w:szCs w:val="28"/>
        </w:rPr>
      </w:pPr>
      <w:r w:rsidRPr="003C4F33">
        <w:rPr>
          <w:i/>
          <w:sz w:val="28"/>
          <w:szCs w:val="28"/>
        </w:rPr>
        <w:t>Где</w:t>
      </w:r>
    </w:p>
    <w:p w14:paraId="25A346C9" w14:textId="77777777" w:rsidR="005167B8" w:rsidRPr="003C4F33" w:rsidRDefault="00EC28A3" w:rsidP="005167B8">
      <w:pPr>
        <w:spacing w:line="360" w:lineRule="auto"/>
        <w:jc w:val="both"/>
        <w:rPr>
          <w:i/>
          <w:sz w:val="28"/>
          <w:szCs w:val="28"/>
        </w:rPr>
      </w:pPr>
      <m:oMath>
        <m:sSub>
          <m:sSubPr>
            <m:ctrlPr>
              <w:rPr>
                <w:rFonts w:ascii="Cambria Math" w:hAnsi="Cambria Math"/>
                <w:i/>
                <w:sz w:val="28"/>
                <w:szCs w:val="28"/>
              </w:rPr>
            </m:ctrlPr>
          </m:sSubPr>
          <m:e>
            <m:r>
              <w:rPr>
                <w:rFonts w:ascii="Cambria Math" w:hAnsi="Cambria Math"/>
                <w:sz w:val="28"/>
                <w:szCs w:val="28"/>
              </w:rPr>
              <m:t>Div</m:t>
            </m:r>
          </m:e>
          <m:sub>
            <m:r>
              <w:rPr>
                <w:rFonts w:ascii="Cambria Math" w:hAnsi="Cambria Math"/>
                <w:sz w:val="28"/>
                <w:szCs w:val="28"/>
                <w:lang w:val="en-US"/>
              </w:rPr>
              <m:t>t</m:t>
            </m:r>
          </m:sub>
        </m:sSub>
      </m:oMath>
      <w:r w:rsidR="005167B8" w:rsidRPr="003C4F33">
        <w:rPr>
          <w:i/>
          <w:sz w:val="28"/>
          <w:szCs w:val="28"/>
        </w:rPr>
        <w:t xml:space="preserve"> – дивиденды текущего периода</w:t>
      </w:r>
    </w:p>
    <w:p w14:paraId="03DF60B8" w14:textId="77777777" w:rsidR="005167B8" w:rsidRPr="003C4F33" w:rsidRDefault="00EC28A3" w:rsidP="005167B8">
      <w:pPr>
        <w:spacing w:line="360" w:lineRule="auto"/>
        <w:jc w:val="both"/>
        <w:rPr>
          <w:i/>
          <w:sz w:val="28"/>
          <w:szCs w:val="28"/>
        </w:rPr>
      </w:pP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lang w:val="en-US"/>
              </w:rPr>
              <m:t>t</m:t>
            </m:r>
            <m:r>
              <w:rPr>
                <w:rFonts w:ascii="Cambria Math" w:hAnsi="Cambria Math"/>
                <w:sz w:val="28"/>
                <w:szCs w:val="28"/>
              </w:rPr>
              <m:t>-1</m:t>
            </m:r>
          </m:sub>
        </m:sSub>
      </m:oMath>
      <w:r w:rsidR="005167B8" w:rsidRPr="003C4F33">
        <w:rPr>
          <w:i/>
          <w:sz w:val="28"/>
          <w:szCs w:val="28"/>
        </w:rPr>
        <w:t xml:space="preserve"> – рыночная капитализация предыдущего периода</w:t>
      </w:r>
    </w:p>
    <w:p w14:paraId="2B8E2233" w14:textId="77777777" w:rsidR="005167B8" w:rsidRPr="003C4F33" w:rsidRDefault="00EC28A3" w:rsidP="005167B8">
      <w:pPr>
        <w:spacing w:line="360" w:lineRule="auto"/>
        <w:jc w:val="both"/>
        <w:rPr>
          <w:i/>
          <w:sz w:val="28"/>
          <w:szCs w:val="28"/>
        </w:rPr>
      </w:pPr>
      <m:oMath>
        <m:sSub>
          <m:sSubPr>
            <m:ctrlPr>
              <w:rPr>
                <w:rFonts w:ascii="Cambria Math" w:hAnsi="Cambria Math"/>
                <w:i/>
                <w:sz w:val="28"/>
                <w:szCs w:val="28"/>
              </w:rPr>
            </m:ctrlPr>
          </m:sSubPr>
          <m:e>
            <m:r>
              <w:rPr>
                <w:rFonts w:ascii="Cambria Math" w:hAnsi="Cambria Math"/>
                <w:sz w:val="28"/>
                <w:szCs w:val="28"/>
              </w:rPr>
              <m:t>MK</m:t>
            </m:r>
          </m:e>
          <m:sub>
            <m:r>
              <w:rPr>
                <w:rFonts w:ascii="Cambria Math" w:hAnsi="Cambria Math"/>
                <w:sz w:val="28"/>
                <w:szCs w:val="28"/>
              </w:rPr>
              <m:t>t</m:t>
            </m:r>
          </m:sub>
        </m:sSub>
      </m:oMath>
      <w:r w:rsidR="005167B8" w:rsidRPr="003C4F33">
        <w:rPr>
          <w:i/>
          <w:sz w:val="28"/>
          <w:szCs w:val="28"/>
        </w:rPr>
        <w:t xml:space="preserve"> – рыночная капитализация текущего периода</w:t>
      </w:r>
    </w:p>
    <w:p w14:paraId="06C2D094" w14:textId="77777777" w:rsidR="005167B8" w:rsidRPr="003C4F33" w:rsidRDefault="005167B8" w:rsidP="005167B8">
      <w:pPr>
        <w:spacing w:line="360" w:lineRule="auto"/>
        <w:jc w:val="both"/>
        <w:rPr>
          <w:sz w:val="28"/>
          <w:szCs w:val="28"/>
        </w:rPr>
      </w:pPr>
      <w:r w:rsidRPr="003C4F33">
        <w:rPr>
          <w:sz w:val="28"/>
          <w:szCs w:val="28"/>
        </w:rPr>
        <w:t>Экономическая добавленная стоимость (</w:t>
      </w:r>
      <w:r w:rsidRPr="003C4F33">
        <w:rPr>
          <w:sz w:val="28"/>
          <w:szCs w:val="28"/>
          <w:lang w:val="en-US"/>
        </w:rPr>
        <w:t>EVA</w:t>
      </w:r>
      <w:r w:rsidRPr="003C4F33">
        <w:rPr>
          <w:sz w:val="28"/>
          <w:szCs w:val="28"/>
        </w:rPr>
        <w:t xml:space="preserve">) — один из финансовых показателей компании, основанный на остаточной стоимости, рассчитанной путем вычета стоимости привлечения капитала компании из ее операционной прибыли, скорректированной на налоги на кассовой основе. Эта мера была разработана консалтинговой фирмой </w:t>
      </w:r>
      <w:r w:rsidRPr="003C4F33">
        <w:rPr>
          <w:sz w:val="28"/>
          <w:szCs w:val="28"/>
          <w:lang w:val="en-US"/>
        </w:rPr>
        <w:t>Stern</w:t>
      </w:r>
      <w:r w:rsidRPr="003C4F33">
        <w:rPr>
          <w:sz w:val="28"/>
          <w:szCs w:val="28"/>
        </w:rPr>
        <w:t xml:space="preserve"> </w:t>
      </w:r>
      <w:r w:rsidRPr="003C4F33">
        <w:rPr>
          <w:sz w:val="28"/>
          <w:szCs w:val="28"/>
          <w:lang w:val="en-US"/>
        </w:rPr>
        <w:t>Value</w:t>
      </w:r>
      <w:r w:rsidRPr="003C4F33">
        <w:rPr>
          <w:sz w:val="28"/>
          <w:szCs w:val="28"/>
        </w:rPr>
        <w:t xml:space="preserve"> </w:t>
      </w:r>
      <w:r w:rsidRPr="003C4F33">
        <w:rPr>
          <w:sz w:val="28"/>
          <w:szCs w:val="28"/>
          <w:lang w:val="en-US"/>
        </w:rPr>
        <w:t>Management</w:t>
      </w:r>
      <w:r w:rsidRPr="003C4F33">
        <w:rPr>
          <w:sz w:val="28"/>
          <w:szCs w:val="28"/>
        </w:rPr>
        <w:t xml:space="preserve">, изначально </w:t>
      </w:r>
      <w:r w:rsidRPr="003C4F33">
        <w:rPr>
          <w:sz w:val="28"/>
          <w:szCs w:val="28"/>
        </w:rPr>
        <w:lastRenderedPageBreak/>
        <w:t xml:space="preserve">входившей в состав </w:t>
      </w:r>
      <w:r w:rsidRPr="003C4F33">
        <w:rPr>
          <w:sz w:val="28"/>
          <w:szCs w:val="28"/>
          <w:lang w:val="en-US"/>
        </w:rPr>
        <w:t>Stern</w:t>
      </w:r>
      <w:r w:rsidRPr="003C4F33">
        <w:rPr>
          <w:sz w:val="28"/>
          <w:szCs w:val="28"/>
        </w:rPr>
        <w:t xml:space="preserve"> </w:t>
      </w:r>
      <w:r w:rsidRPr="003C4F33">
        <w:rPr>
          <w:sz w:val="28"/>
          <w:szCs w:val="28"/>
          <w:lang w:val="en-US"/>
        </w:rPr>
        <w:t>Stewart</w:t>
      </w:r>
      <w:r w:rsidRPr="003C4F33">
        <w:rPr>
          <w:sz w:val="28"/>
          <w:szCs w:val="28"/>
        </w:rPr>
        <w:t xml:space="preserve"> &amp; </w:t>
      </w:r>
      <w:r w:rsidRPr="003C4F33">
        <w:rPr>
          <w:sz w:val="28"/>
          <w:szCs w:val="28"/>
          <w:lang w:val="en-US"/>
        </w:rPr>
        <w:t>Co</w:t>
      </w:r>
      <w:r w:rsidRPr="003C4F33">
        <w:rPr>
          <w:sz w:val="28"/>
          <w:szCs w:val="28"/>
        </w:rPr>
        <w:t>.</w:t>
      </w:r>
      <w:r w:rsidRPr="003C4F33">
        <w:rPr>
          <w:rStyle w:val="a8"/>
          <w:sz w:val="28"/>
          <w:szCs w:val="28"/>
        </w:rPr>
        <w:footnoteReference w:id="4"/>
      </w:r>
      <w:r w:rsidRPr="003C4F33">
        <w:rPr>
          <w:sz w:val="28"/>
          <w:szCs w:val="28"/>
        </w:rPr>
        <w:t xml:space="preserve"> Показатель рассчитывается по формуле:</w:t>
      </w:r>
    </w:p>
    <w:p w14:paraId="7AC86D44" w14:textId="77777777" w:rsidR="005167B8" w:rsidRPr="003C4F33" w:rsidRDefault="005167B8" w:rsidP="005167B8">
      <w:pPr>
        <w:spacing w:line="360" w:lineRule="auto"/>
        <w:jc w:val="both"/>
        <w:rPr>
          <w:i/>
          <w:sz w:val="28"/>
          <w:szCs w:val="28"/>
        </w:rPr>
      </w:pPr>
      <m:oMathPara>
        <m:oMath>
          <m:r>
            <w:rPr>
              <w:rFonts w:ascii="Cambria Math" w:hAnsi="Cambria Math"/>
              <w:sz w:val="28"/>
              <w:szCs w:val="28"/>
            </w:rPr>
            <m:t>EVA=</m:t>
          </m:r>
          <m:d>
            <m:dPr>
              <m:ctrlPr>
                <w:rPr>
                  <w:rFonts w:ascii="Cambria Math" w:hAnsi="Cambria Math"/>
                  <w:i/>
                  <w:sz w:val="28"/>
                  <w:szCs w:val="28"/>
                </w:rPr>
              </m:ctrlPr>
            </m:dPr>
            <m:e>
              <m:r>
                <w:rPr>
                  <w:rFonts w:ascii="Cambria Math" w:hAnsi="Cambria Math"/>
                  <w:sz w:val="28"/>
                  <w:szCs w:val="28"/>
                </w:rPr>
                <m:t>ROIC-WACC</m:t>
              </m:r>
            </m:e>
          </m:d>
          <m:r>
            <w:rPr>
              <w:rFonts w:ascii="Cambria Math" w:hAnsi="Cambria Math"/>
              <w:sz w:val="28"/>
              <w:szCs w:val="28"/>
            </w:rPr>
            <m:t>×IC</m:t>
          </m:r>
        </m:oMath>
      </m:oMathPara>
    </w:p>
    <w:p w14:paraId="7614D00C" w14:textId="77777777" w:rsidR="005167B8" w:rsidRPr="003C4F33" w:rsidRDefault="005167B8" w:rsidP="005167B8">
      <w:pPr>
        <w:spacing w:line="360" w:lineRule="auto"/>
        <w:jc w:val="both"/>
        <w:rPr>
          <w:sz w:val="28"/>
          <w:szCs w:val="28"/>
        </w:rPr>
      </w:pPr>
      <w:r w:rsidRPr="003C4F33">
        <w:rPr>
          <w:sz w:val="28"/>
          <w:szCs w:val="28"/>
        </w:rPr>
        <w:t>где:</w:t>
      </w:r>
    </w:p>
    <w:p w14:paraId="177E506D" w14:textId="77777777" w:rsidR="005167B8" w:rsidRPr="003C4F33" w:rsidRDefault="005167B8" w:rsidP="005167B8">
      <w:pPr>
        <w:spacing w:line="360" w:lineRule="auto"/>
        <w:jc w:val="both"/>
        <w:rPr>
          <w:sz w:val="28"/>
          <w:szCs w:val="28"/>
        </w:rPr>
      </w:pPr>
      <w:r w:rsidRPr="003C4F33">
        <w:rPr>
          <w:sz w:val="28"/>
          <w:szCs w:val="28"/>
        </w:rPr>
        <w:t>Инвестированный капитал (</w:t>
      </w:r>
      <w:r w:rsidRPr="003C4F33">
        <w:rPr>
          <w:sz w:val="28"/>
          <w:szCs w:val="28"/>
          <w:lang w:val="en-US"/>
        </w:rPr>
        <w:t>Invested</w:t>
      </w:r>
      <w:r w:rsidRPr="003C4F33">
        <w:rPr>
          <w:sz w:val="28"/>
          <w:szCs w:val="28"/>
        </w:rPr>
        <w:t xml:space="preserve"> </w:t>
      </w:r>
      <w:r w:rsidRPr="003C4F33">
        <w:rPr>
          <w:sz w:val="28"/>
          <w:szCs w:val="28"/>
          <w:lang w:val="en-US"/>
        </w:rPr>
        <w:t>Capital</w:t>
      </w:r>
      <w:r w:rsidRPr="003C4F33">
        <w:rPr>
          <w:sz w:val="28"/>
          <w:szCs w:val="28"/>
        </w:rPr>
        <w:t>) – это общая сумма денег, привлеченных компанией путем выпуска ценных бумаг и облигаций. Показатель рассчитывается по следующей формуле:</w:t>
      </w:r>
    </w:p>
    <w:p w14:paraId="63E02702" w14:textId="77777777" w:rsidR="005167B8" w:rsidRPr="003C4F33" w:rsidRDefault="005167B8" w:rsidP="005167B8">
      <w:pPr>
        <w:spacing w:line="360" w:lineRule="auto"/>
        <w:jc w:val="both"/>
        <w:rPr>
          <w:i/>
          <w:sz w:val="28"/>
          <w:szCs w:val="28"/>
        </w:rPr>
      </w:pPr>
      <m:oMathPara>
        <m:oMath>
          <m:r>
            <w:rPr>
              <w:rFonts w:ascii="Cambria Math" w:hAnsi="Cambria Math"/>
              <w:sz w:val="28"/>
              <w:szCs w:val="28"/>
            </w:rPr>
            <m:t>IC=</m:t>
          </m:r>
          <m:d>
            <m:dPr>
              <m:ctrlPr>
                <w:rPr>
                  <w:rFonts w:ascii="Cambria Math" w:hAnsi="Cambria Math"/>
                  <w:i/>
                  <w:sz w:val="28"/>
                  <w:szCs w:val="28"/>
                </w:rPr>
              </m:ctrlPr>
            </m:dPr>
            <m:e>
              <m:r>
                <w:rPr>
                  <w:rFonts w:ascii="Cambria Math" w:hAnsi="Cambria Math"/>
                  <w:sz w:val="28"/>
                  <w:szCs w:val="28"/>
                </w:rPr>
                <m:t>Обзятельства+Капитал</m:t>
              </m:r>
            </m:e>
          </m:d>
          <m:r>
            <w:rPr>
              <w:rFonts w:ascii="Cambria Math" w:hAnsi="Cambria Math"/>
              <w:sz w:val="28"/>
              <w:szCs w:val="28"/>
            </w:rPr>
            <m:t>-Денежные средства и экв-ты</m:t>
          </m:r>
        </m:oMath>
      </m:oMathPara>
    </w:p>
    <w:p w14:paraId="6A978736" w14:textId="77777777" w:rsidR="005167B8" w:rsidRPr="003C4F33" w:rsidRDefault="005167B8" w:rsidP="005167B8">
      <w:pPr>
        <w:spacing w:line="360" w:lineRule="auto"/>
        <w:jc w:val="both"/>
        <w:rPr>
          <w:sz w:val="28"/>
          <w:szCs w:val="28"/>
          <w:lang w:val="en-US"/>
        </w:rPr>
      </w:pPr>
      <w:r w:rsidRPr="003C4F33">
        <w:rPr>
          <w:sz w:val="28"/>
          <w:szCs w:val="28"/>
          <w:lang w:val="en-US"/>
        </w:rPr>
        <w:t>ROIC</w:t>
      </w:r>
      <w:r w:rsidRPr="003C4F33">
        <w:rPr>
          <w:sz w:val="28"/>
          <w:szCs w:val="28"/>
        </w:rPr>
        <w:t xml:space="preserve"> – Рентабельность инвестированного капитала представляет собой коэффициент эффективности, который предназначен для измерения процентного дохода, получаемого инвесторами в компании от инвестированного ими капитала. </w:t>
      </w:r>
      <w:proofErr w:type="spellStart"/>
      <w:r w:rsidRPr="003C4F33">
        <w:rPr>
          <w:sz w:val="28"/>
          <w:szCs w:val="28"/>
          <w:lang w:val="en-US"/>
        </w:rPr>
        <w:t>Показатель</w:t>
      </w:r>
      <w:proofErr w:type="spellEnd"/>
      <w:r w:rsidRPr="003C4F33">
        <w:rPr>
          <w:sz w:val="28"/>
          <w:szCs w:val="28"/>
          <w:lang w:val="en-US"/>
        </w:rPr>
        <w:t xml:space="preserve"> </w:t>
      </w:r>
      <w:proofErr w:type="spellStart"/>
      <w:r w:rsidRPr="003C4F33">
        <w:rPr>
          <w:sz w:val="28"/>
          <w:szCs w:val="28"/>
          <w:lang w:val="en-US"/>
        </w:rPr>
        <w:t>рассчитывается</w:t>
      </w:r>
      <w:proofErr w:type="spellEnd"/>
      <w:r w:rsidRPr="003C4F33">
        <w:rPr>
          <w:sz w:val="28"/>
          <w:szCs w:val="28"/>
          <w:lang w:val="en-US"/>
        </w:rPr>
        <w:t xml:space="preserve"> </w:t>
      </w:r>
      <w:proofErr w:type="spellStart"/>
      <w:r w:rsidRPr="003C4F33">
        <w:rPr>
          <w:sz w:val="28"/>
          <w:szCs w:val="28"/>
          <w:lang w:val="en-US"/>
        </w:rPr>
        <w:t>по</w:t>
      </w:r>
      <w:proofErr w:type="spellEnd"/>
      <w:r w:rsidRPr="003C4F33">
        <w:rPr>
          <w:sz w:val="28"/>
          <w:szCs w:val="28"/>
          <w:lang w:val="en-US"/>
        </w:rPr>
        <w:t xml:space="preserve"> </w:t>
      </w:r>
      <w:proofErr w:type="spellStart"/>
      <w:r w:rsidRPr="003C4F33">
        <w:rPr>
          <w:sz w:val="28"/>
          <w:szCs w:val="28"/>
          <w:lang w:val="en-US"/>
        </w:rPr>
        <w:t>следующей</w:t>
      </w:r>
      <w:proofErr w:type="spellEnd"/>
      <w:r w:rsidRPr="003C4F33">
        <w:rPr>
          <w:sz w:val="28"/>
          <w:szCs w:val="28"/>
          <w:lang w:val="en-US"/>
        </w:rPr>
        <w:t xml:space="preserve"> </w:t>
      </w:r>
      <w:proofErr w:type="spellStart"/>
      <w:r w:rsidRPr="003C4F33">
        <w:rPr>
          <w:sz w:val="28"/>
          <w:szCs w:val="28"/>
          <w:lang w:val="en-US"/>
        </w:rPr>
        <w:t>формуле</w:t>
      </w:r>
      <w:proofErr w:type="spellEnd"/>
      <w:r w:rsidRPr="003C4F33">
        <w:rPr>
          <w:sz w:val="28"/>
          <w:szCs w:val="28"/>
          <w:lang w:val="en-US"/>
        </w:rPr>
        <w:t>:</w:t>
      </w:r>
    </w:p>
    <w:p w14:paraId="66A13374" w14:textId="4994C006" w:rsidR="005167B8" w:rsidRPr="003C4F33" w:rsidRDefault="005167B8" w:rsidP="005167B8">
      <w:pPr>
        <w:spacing w:line="360" w:lineRule="auto"/>
        <w:jc w:val="both"/>
        <w:rPr>
          <w:sz w:val="28"/>
          <w:szCs w:val="28"/>
        </w:rPr>
      </w:pPr>
      <m:oMathPara>
        <m:oMath>
          <m:r>
            <w:rPr>
              <w:rFonts w:ascii="Cambria Math" w:hAnsi="Cambria Math"/>
              <w:sz w:val="28"/>
              <w:szCs w:val="28"/>
            </w:rPr>
            <m:t xml:space="preserve">ROIC= </m:t>
          </m:r>
          <m:f>
            <m:fPr>
              <m:ctrlPr>
                <w:rPr>
                  <w:rFonts w:ascii="Cambria Math" w:hAnsi="Cambria Math"/>
                  <w:i/>
                  <w:sz w:val="28"/>
                  <w:szCs w:val="28"/>
                </w:rPr>
              </m:ctrlPr>
            </m:fPr>
            <m:num>
              <m:r>
                <w:rPr>
                  <w:rFonts w:ascii="Cambria Math" w:hAnsi="Cambria Math"/>
                  <w:sz w:val="28"/>
                  <w:szCs w:val="28"/>
                </w:rPr>
                <m:t>Операционная прибыль ×(1-ставка налога)</m:t>
              </m:r>
            </m:num>
            <m:den>
              <m:r>
                <w:rPr>
                  <w:rFonts w:ascii="Cambria Math" w:hAnsi="Cambria Math"/>
                  <w:sz w:val="28"/>
                  <w:szCs w:val="28"/>
                  <w:lang w:val="en-US"/>
                </w:rPr>
                <m:t>IC</m:t>
              </m:r>
            </m:den>
          </m:f>
        </m:oMath>
      </m:oMathPara>
    </w:p>
    <w:p w14:paraId="513FD6AF" w14:textId="77777777" w:rsidR="005167B8" w:rsidRPr="003C4F33" w:rsidRDefault="005167B8" w:rsidP="005167B8">
      <w:pPr>
        <w:spacing w:line="360" w:lineRule="auto"/>
        <w:jc w:val="both"/>
        <w:rPr>
          <w:sz w:val="28"/>
          <w:szCs w:val="28"/>
          <w:lang w:val="en-US"/>
        </w:rPr>
      </w:pPr>
      <w:r w:rsidRPr="003C4F33">
        <w:rPr>
          <w:sz w:val="28"/>
          <w:szCs w:val="28"/>
          <w:lang w:val="en-US"/>
        </w:rPr>
        <w:t>WACC</w:t>
      </w:r>
      <w:r w:rsidRPr="003C4F33">
        <w:rPr>
          <w:sz w:val="28"/>
          <w:szCs w:val="28"/>
        </w:rPr>
        <w:t xml:space="preserve"> – Средневзвешенная стоимость капитала отражает средний уровень затрат компании на привлечение и дальнейшее обслуживание капитала из различных источников. </w:t>
      </w:r>
      <w:proofErr w:type="spellStart"/>
      <w:r w:rsidRPr="003C4F33">
        <w:rPr>
          <w:sz w:val="28"/>
          <w:szCs w:val="28"/>
          <w:lang w:val="en-US"/>
        </w:rPr>
        <w:t>Показатель</w:t>
      </w:r>
      <w:proofErr w:type="spellEnd"/>
      <w:r w:rsidRPr="003C4F33">
        <w:rPr>
          <w:sz w:val="28"/>
          <w:szCs w:val="28"/>
          <w:lang w:val="en-US"/>
        </w:rPr>
        <w:t xml:space="preserve"> </w:t>
      </w:r>
      <w:proofErr w:type="spellStart"/>
      <w:r w:rsidRPr="003C4F33">
        <w:rPr>
          <w:sz w:val="28"/>
          <w:szCs w:val="28"/>
          <w:lang w:val="en-US"/>
        </w:rPr>
        <w:t>рассчитывается</w:t>
      </w:r>
      <w:proofErr w:type="spellEnd"/>
      <w:r w:rsidRPr="003C4F33">
        <w:rPr>
          <w:sz w:val="28"/>
          <w:szCs w:val="28"/>
          <w:lang w:val="en-US"/>
        </w:rPr>
        <w:t xml:space="preserve"> </w:t>
      </w:r>
      <w:proofErr w:type="spellStart"/>
      <w:r w:rsidRPr="003C4F33">
        <w:rPr>
          <w:sz w:val="28"/>
          <w:szCs w:val="28"/>
          <w:lang w:val="en-US"/>
        </w:rPr>
        <w:t>на</w:t>
      </w:r>
      <w:proofErr w:type="spellEnd"/>
      <w:r w:rsidRPr="003C4F33">
        <w:rPr>
          <w:sz w:val="28"/>
          <w:szCs w:val="28"/>
          <w:lang w:val="en-US"/>
        </w:rPr>
        <w:t xml:space="preserve"> </w:t>
      </w:r>
      <w:proofErr w:type="spellStart"/>
      <w:r w:rsidRPr="003C4F33">
        <w:rPr>
          <w:sz w:val="28"/>
          <w:szCs w:val="28"/>
          <w:lang w:val="en-US"/>
        </w:rPr>
        <w:t>основе</w:t>
      </w:r>
      <w:proofErr w:type="spellEnd"/>
      <w:r w:rsidRPr="003C4F33">
        <w:rPr>
          <w:sz w:val="28"/>
          <w:szCs w:val="28"/>
          <w:lang w:val="en-US"/>
        </w:rPr>
        <w:t xml:space="preserve"> </w:t>
      </w:r>
      <w:proofErr w:type="spellStart"/>
      <w:r w:rsidRPr="003C4F33">
        <w:rPr>
          <w:sz w:val="28"/>
          <w:szCs w:val="28"/>
          <w:lang w:val="en-US"/>
        </w:rPr>
        <w:t>рыночной</w:t>
      </w:r>
      <w:proofErr w:type="spellEnd"/>
      <w:r w:rsidRPr="003C4F33">
        <w:rPr>
          <w:sz w:val="28"/>
          <w:szCs w:val="28"/>
          <w:lang w:val="en-US"/>
        </w:rPr>
        <w:t xml:space="preserve"> </w:t>
      </w:r>
      <w:proofErr w:type="spellStart"/>
      <w:r w:rsidRPr="003C4F33">
        <w:rPr>
          <w:sz w:val="28"/>
          <w:szCs w:val="28"/>
          <w:lang w:val="en-US"/>
        </w:rPr>
        <w:t>информацию</w:t>
      </w:r>
      <w:proofErr w:type="spellEnd"/>
      <w:r w:rsidRPr="003C4F33">
        <w:rPr>
          <w:sz w:val="28"/>
          <w:szCs w:val="28"/>
          <w:lang w:val="en-US"/>
        </w:rPr>
        <w:t xml:space="preserve"> </w:t>
      </w:r>
      <w:proofErr w:type="spellStart"/>
      <w:r w:rsidRPr="003C4F33">
        <w:rPr>
          <w:sz w:val="28"/>
          <w:szCs w:val="28"/>
          <w:lang w:val="en-US"/>
        </w:rPr>
        <w:t>по</w:t>
      </w:r>
      <w:proofErr w:type="spellEnd"/>
      <w:r w:rsidRPr="003C4F33">
        <w:rPr>
          <w:sz w:val="28"/>
          <w:szCs w:val="28"/>
          <w:lang w:val="en-US"/>
        </w:rPr>
        <w:t xml:space="preserve"> </w:t>
      </w:r>
      <w:proofErr w:type="spellStart"/>
      <w:r w:rsidRPr="003C4F33">
        <w:rPr>
          <w:sz w:val="28"/>
          <w:szCs w:val="28"/>
          <w:lang w:val="en-US"/>
        </w:rPr>
        <w:t>следующей</w:t>
      </w:r>
      <w:proofErr w:type="spellEnd"/>
      <w:r w:rsidRPr="003C4F33">
        <w:rPr>
          <w:sz w:val="28"/>
          <w:szCs w:val="28"/>
          <w:lang w:val="en-US"/>
        </w:rPr>
        <w:t xml:space="preserve"> </w:t>
      </w:r>
      <w:proofErr w:type="spellStart"/>
      <w:r w:rsidRPr="003C4F33">
        <w:rPr>
          <w:sz w:val="28"/>
          <w:szCs w:val="28"/>
          <w:lang w:val="en-US"/>
        </w:rPr>
        <w:t>формуле</w:t>
      </w:r>
      <w:proofErr w:type="spellEnd"/>
      <w:r w:rsidRPr="003C4F33">
        <w:rPr>
          <w:sz w:val="28"/>
          <w:szCs w:val="28"/>
          <w:lang w:val="en-US"/>
        </w:rPr>
        <w:t>:</w:t>
      </w:r>
    </w:p>
    <w:p w14:paraId="191BE6D8" w14:textId="77777777" w:rsidR="005167B8" w:rsidRPr="003C4F33" w:rsidRDefault="005167B8" w:rsidP="005167B8">
      <w:pPr>
        <w:spacing w:line="360" w:lineRule="auto"/>
        <w:jc w:val="center"/>
        <w:rPr>
          <w:sz w:val="28"/>
          <w:szCs w:val="28"/>
        </w:rPr>
      </w:pPr>
      <m:oMathPara>
        <m:oMath>
          <m:r>
            <w:rPr>
              <w:rFonts w:ascii="Cambria Math" w:hAnsi="Cambria Math"/>
              <w:sz w:val="28"/>
              <w:szCs w:val="28"/>
            </w:rPr>
            <m:t xml:space="preserve">WACC=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oMath>
      </m:oMathPara>
    </w:p>
    <w:p w14:paraId="5E73BC31" w14:textId="77777777" w:rsidR="005167B8" w:rsidRPr="003C4F33" w:rsidRDefault="005167B8" w:rsidP="005167B8">
      <w:pPr>
        <w:pStyle w:val="a9"/>
        <w:spacing w:before="0" w:beforeAutospacing="0" w:after="0" w:afterAutospacing="0" w:line="360" w:lineRule="auto"/>
        <w:ind w:firstLine="540"/>
        <w:jc w:val="both"/>
        <w:rPr>
          <w:i/>
          <w:spacing w:val="8"/>
          <w:sz w:val="28"/>
          <w:szCs w:val="28"/>
        </w:rPr>
      </w:pPr>
      <w:r w:rsidRPr="003C4F33">
        <w:rPr>
          <w:i/>
          <w:spacing w:val="8"/>
          <w:sz w:val="28"/>
          <w:szCs w:val="28"/>
        </w:rPr>
        <w:t>где:</w:t>
      </w:r>
    </w:p>
    <w:p w14:paraId="190787D5" w14:textId="77777777" w:rsidR="005167B8" w:rsidRPr="003C4F33" w:rsidRDefault="00EC28A3" w:rsidP="005167B8">
      <w:pPr>
        <w:pStyle w:val="a9"/>
        <w:spacing w:before="0" w:beforeAutospacing="0" w:after="0" w:afterAutospacing="0" w:line="360" w:lineRule="auto"/>
        <w:jc w:val="both"/>
        <w:rPr>
          <w:i/>
          <w:spacing w:val="8"/>
          <w:sz w:val="28"/>
          <w:szCs w:val="28"/>
        </w:rPr>
      </w:pPr>
      <m:oMath>
        <m:sSub>
          <m:sSubPr>
            <m:ctrlPr>
              <w:rPr>
                <w:rFonts w:ascii="Cambria Math" w:hAnsi="Cambria Math"/>
                <w:i/>
                <w:spacing w:val="8"/>
                <w:sz w:val="28"/>
                <w:szCs w:val="28"/>
              </w:rPr>
            </m:ctrlPr>
          </m:sSubPr>
          <m:e>
            <m:r>
              <w:rPr>
                <w:rFonts w:ascii="Cambria Math" w:hAnsi="Cambria Math"/>
                <w:spacing w:val="8"/>
                <w:sz w:val="28"/>
                <w:szCs w:val="28"/>
              </w:rPr>
              <m:t>r</m:t>
            </m:r>
          </m:e>
          <m:sub>
            <m:r>
              <w:rPr>
                <w:rFonts w:ascii="Cambria Math" w:hAnsi="Cambria Math"/>
                <w:spacing w:val="8"/>
                <w:sz w:val="28"/>
                <w:szCs w:val="28"/>
              </w:rPr>
              <m:t>i</m:t>
            </m:r>
          </m:sub>
        </m:sSub>
      </m:oMath>
      <w:r w:rsidR="005167B8" w:rsidRPr="003C4F33">
        <w:rPr>
          <w:i/>
          <w:spacing w:val="8"/>
          <w:sz w:val="28"/>
          <w:szCs w:val="28"/>
        </w:rPr>
        <w:t xml:space="preserve"> – стоимость i-ого источника, формирующего капитал компании;</w:t>
      </w:r>
    </w:p>
    <w:p w14:paraId="50F2BCA9" w14:textId="77777777" w:rsidR="005167B8" w:rsidRPr="003C4F33" w:rsidRDefault="00EC28A3" w:rsidP="005167B8">
      <w:pPr>
        <w:pStyle w:val="a9"/>
        <w:spacing w:before="0" w:beforeAutospacing="0" w:after="0" w:afterAutospacing="0" w:line="360" w:lineRule="auto"/>
        <w:jc w:val="both"/>
        <w:rPr>
          <w:i/>
          <w:spacing w:val="8"/>
          <w:sz w:val="28"/>
          <w:szCs w:val="28"/>
        </w:rPr>
      </w:pPr>
      <m:oMath>
        <m:sSub>
          <m:sSubPr>
            <m:ctrlPr>
              <w:rPr>
                <w:rFonts w:ascii="Cambria Math" w:hAnsi="Cambria Math"/>
                <w:i/>
                <w:spacing w:val="8"/>
                <w:sz w:val="28"/>
                <w:szCs w:val="28"/>
              </w:rPr>
            </m:ctrlPr>
          </m:sSubPr>
          <m:e>
            <m:r>
              <w:rPr>
                <w:rFonts w:ascii="Cambria Math" w:hAnsi="Cambria Math"/>
                <w:spacing w:val="8"/>
                <w:sz w:val="28"/>
                <w:szCs w:val="28"/>
              </w:rPr>
              <m:t>w</m:t>
            </m:r>
          </m:e>
          <m:sub>
            <m:r>
              <w:rPr>
                <w:rFonts w:ascii="Cambria Math" w:hAnsi="Cambria Math"/>
                <w:spacing w:val="8"/>
                <w:sz w:val="28"/>
                <w:szCs w:val="28"/>
              </w:rPr>
              <m:t>i</m:t>
            </m:r>
          </m:sub>
        </m:sSub>
      </m:oMath>
      <w:r w:rsidR="005167B8" w:rsidRPr="003C4F33">
        <w:rPr>
          <w:i/>
          <w:spacing w:val="8"/>
          <w:sz w:val="28"/>
          <w:szCs w:val="28"/>
        </w:rPr>
        <w:t xml:space="preserve"> – доля i-ого источника, формирующего капитал компании.</w:t>
      </w:r>
    </w:p>
    <w:p w14:paraId="0B3C87C6" w14:textId="77777777" w:rsidR="005167B8" w:rsidRPr="003C4F33" w:rsidRDefault="005167B8" w:rsidP="005167B8">
      <w:pPr>
        <w:spacing w:line="360" w:lineRule="auto"/>
        <w:jc w:val="both"/>
        <w:rPr>
          <w:sz w:val="28"/>
          <w:szCs w:val="28"/>
        </w:rPr>
      </w:pPr>
      <w:r w:rsidRPr="003C4F33">
        <w:rPr>
          <w:sz w:val="28"/>
          <w:szCs w:val="28"/>
        </w:rPr>
        <w:t>Коэффициент недооценки рассчитывается на основании двух величин: рыночной стоимости компании в момент публикации финансовой отчетности компании и внутренней стоимости этой компании, которая рассчитывается на основе модели дисконтирования денежных потоков. В виде формулы коэффициент можно представить следующим образом:</w:t>
      </w:r>
    </w:p>
    <w:p w14:paraId="2C316B62" w14:textId="77777777" w:rsidR="005167B8" w:rsidRPr="003C4F33" w:rsidRDefault="00EC28A3" w:rsidP="005167B8">
      <w:pPr>
        <w:spacing w:line="360" w:lineRule="auto"/>
        <w:ind w:firstLine="709"/>
        <w:jc w:val="center"/>
        <w:rPr>
          <w:rFonts w:eastAsia="Calibri"/>
          <w:i/>
          <w:spacing w:val="8"/>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нд/пр</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market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iternal</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iternal</m:t>
                  </m:r>
                </m:sub>
              </m:sSub>
            </m:den>
          </m:f>
        </m:oMath>
      </m:oMathPara>
    </w:p>
    <w:p w14:paraId="7EF147C5" w14:textId="77777777" w:rsidR="005167B8" w:rsidRPr="003C4F33" w:rsidRDefault="005167B8" w:rsidP="005167B8">
      <w:pPr>
        <w:pStyle w:val="a9"/>
        <w:spacing w:before="0" w:beforeAutospacing="0" w:after="0" w:afterAutospacing="0" w:line="360" w:lineRule="auto"/>
        <w:jc w:val="both"/>
        <w:rPr>
          <w:i/>
          <w:spacing w:val="8"/>
          <w:sz w:val="28"/>
          <w:szCs w:val="28"/>
        </w:rPr>
      </w:pPr>
      <w:r w:rsidRPr="003C4F33">
        <w:rPr>
          <w:i/>
          <w:spacing w:val="8"/>
          <w:sz w:val="28"/>
          <w:szCs w:val="28"/>
        </w:rPr>
        <w:t>где:</w:t>
      </w:r>
    </w:p>
    <w:p w14:paraId="095B411D" w14:textId="77777777" w:rsidR="005167B8" w:rsidRPr="003C4F33" w:rsidRDefault="00EC28A3" w:rsidP="005167B8">
      <w:pPr>
        <w:pStyle w:val="a9"/>
        <w:spacing w:before="0" w:beforeAutospacing="0" w:after="0" w:afterAutospacing="0" w:line="360" w:lineRule="auto"/>
        <w:jc w:val="both"/>
        <w:rPr>
          <w:i/>
          <w:spacing w:val="8"/>
          <w:sz w:val="28"/>
          <w:szCs w:val="28"/>
        </w:rPr>
      </w:pPr>
      <m:oMath>
        <m:sSub>
          <m:sSubPr>
            <m:ctrlPr>
              <w:rPr>
                <w:rFonts w:ascii="Cambria Math" w:hAnsi="Cambria Math"/>
                <w:i/>
                <w:spacing w:val="8"/>
                <w:sz w:val="28"/>
                <w:szCs w:val="28"/>
              </w:rPr>
            </m:ctrlPr>
          </m:sSubPr>
          <m:e>
            <m:r>
              <w:rPr>
                <w:rFonts w:ascii="Cambria Math" w:hAnsi="Cambria Math"/>
                <w:spacing w:val="8"/>
                <w:sz w:val="28"/>
                <w:szCs w:val="28"/>
              </w:rPr>
              <m:t>K</m:t>
            </m:r>
          </m:e>
          <m:sub>
            <m:r>
              <w:rPr>
                <w:rFonts w:ascii="Cambria Math" w:hAnsi="Cambria Math"/>
                <w:spacing w:val="8"/>
                <w:sz w:val="28"/>
                <w:szCs w:val="28"/>
              </w:rPr>
              <m:t>нд/пр</m:t>
            </m:r>
          </m:sub>
        </m:sSub>
      </m:oMath>
      <w:r w:rsidR="005167B8" w:rsidRPr="003C4F33">
        <w:rPr>
          <w:i/>
          <w:spacing w:val="8"/>
          <w:sz w:val="28"/>
          <w:szCs w:val="28"/>
        </w:rPr>
        <w:t xml:space="preserve"> – коэффициент переоценки/недооценки;</w:t>
      </w:r>
    </w:p>
    <w:p w14:paraId="0CDDA26C" w14:textId="77777777" w:rsidR="005167B8" w:rsidRPr="003C4F33" w:rsidRDefault="00EC28A3" w:rsidP="005167B8">
      <w:pPr>
        <w:pStyle w:val="a9"/>
        <w:spacing w:before="0" w:beforeAutospacing="0" w:after="0" w:afterAutospacing="0" w:line="360" w:lineRule="auto"/>
        <w:jc w:val="both"/>
        <w:rPr>
          <w:i/>
          <w:spacing w:val="8"/>
          <w:sz w:val="28"/>
          <w:szCs w:val="28"/>
        </w:rPr>
      </w:pPr>
      <m:oMath>
        <m:sSub>
          <m:sSubPr>
            <m:ctrlPr>
              <w:rPr>
                <w:rFonts w:ascii="Cambria Math" w:hAnsi="Cambria Math"/>
                <w:i/>
                <w:spacing w:val="8"/>
                <w:sz w:val="28"/>
                <w:szCs w:val="28"/>
              </w:rPr>
            </m:ctrlPr>
          </m:sSubPr>
          <m:e>
            <m:r>
              <w:rPr>
                <w:rFonts w:ascii="Cambria Math" w:hAnsi="Cambria Math"/>
                <w:spacing w:val="8"/>
                <w:sz w:val="28"/>
                <w:szCs w:val="28"/>
              </w:rPr>
              <m:t>P</m:t>
            </m:r>
          </m:e>
          <m:sub>
            <m:r>
              <w:rPr>
                <w:rFonts w:ascii="Cambria Math" w:hAnsi="Cambria Math"/>
                <w:spacing w:val="8"/>
                <w:sz w:val="28"/>
                <w:szCs w:val="28"/>
              </w:rPr>
              <m:t>iternal</m:t>
            </m:r>
          </m:sub>
        </m:sSub>
      </m:oMath>
      <w:r w:rsidR="005167B8" w:rsidRPr="003C4F33">
        <w:rPr>
          <w:i/>
          <w:spacing w:val="8"/>
          <w:sz w:val="28"/>
          <w:szCs w:val="28"/>
        </w:rPr>
        <w:t xml:space="preserve"> – внутренняя стоимость компании;</w:t>
      </w:r>
    </w:p>
    <w:p w14:paraId="2DACB525" w14:textId="77777777" w:rsidR="005167B8" w:rsidRPr="003C4F33" w:rsidRDefault="00EC28A3" w:rsidP="005167B8">
      <w:pPr>
        <w:pStyle w:val="a9"/>
        <w:spacing w:before="0" w:beforeAutospacing="0" w:after="0" w:afterAutospacing="0" w:line="360" w:lineRule="auto"/>
        <w:jc w:val="both"/>
        <w:rPr>
          <w:i/>
          <w:spacing w:val="8"/>
          <w:sz w:val="28"/>
          <w:szCs w:val="28"/>
        </w:rPr>
      </w:pPr>
      <m:oMath>
        <m:sSub>
          <m:sSubPr>
            <m:ctrlPr>
              <w:rPr>
                <w:rFonts w:ascii="Cambria Math" w:hAnsi="Cambria Math"/>
                <w:i/>
                <w:spacing w:val="8"/>
                <w:sz w:val="28"/>
                <w:szCs w:val="28"/>
              </w:rPr>
            </m:ctrlPr>
          </m:sSubPr>
          <m:e>
            <m:r>
              <w:rPr>
                <w:rFonts w:ascii="Cambria Math" w:hAnsi="Cambria Math"/>
                <w:spacing w:val="8"/>
                <w:sz w:val="28"/>
                <w:szCs w:val="28"/>
              </w:rPr>
              <m:t>P</m:t>
            </m:r>
          </m:e>
          <m:sub>
            <m:r>
              <w:rPr>
                <w:rFonts w:ascii="Cambria Math" w:hAnsi="Cambria Math"/>
                <w:spacing w:val="8"/>
                <w:sz w:val="28"/>
                <w:szCs w:val="28"/>
              </w:rPr>
              <m:t>market</m:t>
            </m:r>
          </m:sub>
        </m:sSub>
      </m:oMath>
      <w:r w:rsidR="005167B8" w:rsidRPr="003C4F33">
        <w:rPr>
          <w:i/>
          <w:spacing w:val="8"/>
          <w:sz w:val="28"/>
          <w:szCs w:val="28"/>
        </w:rPr>
        <w:t xml:space="preserve"> – рыночная стоимость компании.</w:t>
      </w:r>
    </w:p>
    <w:p w14:paraId="55AE10DA" w14:textId="77777777" w:rsidR="005167B8" w:rsidRPr="003C4F33" w:rsidRDefault="005167B8" w:rsidP="005167B8">
      <w:pPr>
        <w:pStyle w:val="a9"/>
        <w:spacing w:before="0" w:beforeAutospacing="0" w:after="0" w:afterAutospacing="0" w:line="360" w:lineRule="auto"/>
        <w:jc w:val="both"/>
        <w:rPr>
          <w:iCs/>
          <w:spacing w:val="8"/>
          <w:sz w:val="28"/>
          <w:szCs w:val="28"/>
        </w:rPr>
      </w:pPr>
      <w:r w:rsidRPr="003C4F33">
        <w:rPr>
          <w:i/>
          <w:spacing w:val="8"/>
          <w:sz w:val="28"/>
          <w:szCs w:val="28"/>
        </w:rPr>
        <w:tab/>
      </w:r>
      <w:r w:rsidRPr="003C4F33">
        <w:rPr>
          <w:iCs/>
          <w:spacing w:val="8"/>
          <w:sz w:val="28"/>
          <w:szCs w:val="28"/>
        </w:rPr>
        <w:t xml:space="preserve">Коэффициент недооценки в каком-то роде является мерой для определения </w:t>
      </w:r>
      <w:r w:rsidRPr="003C4F33">
        <w:rPr>
          <w:sz w:val="28"/>
          <w:szCs w:val="28"/>
        </w:rPr>
        <w:t>времени, которое необходимо рынку для реакции на поступающую информацию.</w:t>
      </w:r>
    </w:p>
    <w:p w14:paraId="11C94ED2" w14:textId="77777777" w:rsidR="005167B8" w:rsidRPr="003C4F33" w:rsidRDefault="005167B8" w:rsidP="005167B8">
      <w:pPr>
        <w:spacing w:line="360" w:lineRule="auto"/>
        <w:jc w:val="both"/>
        <w:rPr>
          <w:rStyle w:val="tlid-translation"/>
          <w:rFonts w:eastAsiaTheme="majorEastAsia"/>
          <w:sz w:val="28"/>
          <w:szCs w:val="28"/>
        </w:rPr>
      </w:pPr>
      <w:r w:rsidRPr="003C4F33">
        <w:rPr>
          <w:sz w:val="28"/>
          <w:szCs w:val="28"/>
        </w:rPr>
        <w:t>Проекция сбалансированного роста диагностирует целесообразность роста бизнеса (выручки) и сбалансированность основных финансовых пропорций (роста активов, прибыли, денежных средств). Главный вопрос – целесообразен ли рост компании?</w:t>
      </w:r>
      <w:r w:rsidRPr="003C4F33">
        <w:rPr>
          <w:rStyle w:val="tlid-translation"/>
          <w:rFonts w:eastAsiaTheme="majorEastAsia"/>
          <w:sz w:val="28"/>
          <w:szCs w:val="28"/>
        </w:rPr>
        <w:t xml:space="preserve"> </w:t>
      </w:r>
      <w:r w:rsidRPr="003C4F33">
        <w:rPr>
          <w:sz w:val="28"/>
          <w:szCs w:val="28"/>
        </w:rPr>
        <w:t>В рамках проекции сбалансированного роста</w:t>
      </w:r>
      <w:r w:rsidRPr="003C4F33">
        <w:rPr>
          <w:rStyle w:val="tlid-translation"/>
          <w:rFonts w:eastAsiaTheme="majorEastAsia"/>
          <w:sz w:val="28"/>
          <w:szCs w:val="28"/>
        </w:rPr>
        <w:t xml:space="preserve"> рассчитываются такие показатели, как коэффициент </w:t>
      </w:r>
      <w:r w:rsidRPr="003C4F33">
        <w:rPr>
          <w:rStyle w:val="tlid-translation"/>
          <w:rFonts w:eastAsiaTheme="majorEastAsia"/>
          <w:sz w:val="28"/>
          <w:szCs w:val="28"/>
          <w:lang w:val="en-US"/>
        </w:rPr>
        <w:t>BV</w:t>
      </w:r>
      <w:r w:rsidRPr="003C4F33">
        <w:rPr>
          <w:rStyle w:val="tlid-translation"/>
          <w:rFonts w:eastAsiaTheme="majorEastAsia"/>
          <w:sz w:val="28"/>
          <w:szCs w:val="28"/>
        </w:rPr>
        <w:t>/</w:t>
      </w:r>
      <w:r w:rsidRPr="003C4F33">
        <w:rPr>
          <w:rStyle w:val="tlid-translation"/>
          <w:rFonts w:eastAsiaTheme="majorEastAsia"/>
          <w:sz w:val="28"/>
          <w:szCs w:val="28"/>
          <w:lang w:val="en-US"/>
        </w:rPr>
        <w:t>BM</w:t>
      </w:r>
      <w:r w:rsidRPr="003C4F33">
        <w:rPr>
          <w:rStyle w:val="tlid-translation"/>
          <w:rFonts w:eastAsiaTheme="majorEastAsia"/>
          <w:sz w:val="28"/>
          <w:szCs w:val="28"/>
        </w:rPr>
        <w:t>, индекс устойчивого роста.</w:t>
      </w:r>
      <w:r w:rsidRPr="003C4F33">
        <w:rPr>
          <w:rStyle w:val="a8"/>
          <w:sz w:val="28"/>
          <w:szCs w:val="28"/>
        </w:rPr>
        <w:footnoteReference w:id="5"/>
      </w:r>
    </w:p>
    <w:p w14:paraId="72E176AC" w14:textId="77777777" w:rsidR="005167B8" w:rsidRPr="003C4F33" w:rsidRDefault="005167B8" w:rsidP="005167B8">
      <w:pPr>
        <w:spacing w:line="360" w:lineRule="auto"/>
        <w:jc w:val="both"/>
        <w:rPr>
          <w:rStyle w:val="tlid-translation"/>
          <w:rFonts w:eastAsiaTheme="majorEastAsia"/>
          <w:sz w:val="28"/>
          <w:szCs w:val="28"/>
        </w:rPr>
      </w:pPr>
      <w:r w:rsidRPr="003C4F33">
        <w:rPr>
          <w:rStyle w:val="tlid-translation"/>
          <w:rFonts w:eastAsiaTheme="majorEastAsia"/>
          <w:sz w:val="28"/>
          <w:szCs w:val="28"/>
        </w:rPr>
        <w:t xml:space="preserve">Коэффициент </w:t>
      </w:r>
      <w:r w:rsidRPr="003C4F33">
        <w:rPr>
          <w:rStyle w:val="tlid-translation"/>
          <w:rFonts w:eastAsiaTheme="majorEastAsia"/>
          <w:sz w:val="28"/>
          <w:szCs w:val="28"/>
          <w:lang w:val="en-US"/>
        </w:rPr>
        <w:t>BV</w:t>
      </w:r>
      <w:r w:rsidRPr="003C4F33">
        <w:rPr>
          <w:rStyle w:val="tlid-translation"/>
          <w:rFonts w:eastAsiaTheme="majorEastAsia"/>
          <w:sz w:val="28"/>
          <w:szCs w:val="28"/>
        </w:rPr>
        <w:t>/</w:t>
      </w:r>
      <w:r w:rsidRPr="003C4F33">
        <w:rPr>
          <w:rStyle w:val="tlid-translation"/>
          <w:rFonts w:eastAsiaTheme="majorEastAsia"/>
          <w:sz w:val="28"/>
          <w:szCs w:val="28"/>
          <w:lang w:val="en-US"/>
        </w:rPr>
        <w:t>BM</w:t>
      </w:r>
      <w:r w:rsidRPr="003C4F33">
        <w:rPr>
          <w:rStyle w:val="tlid-translation"/>
          <w:rFonts w:eastAsiaTheme="majorEastAsia"/>
          <w:sz w:val="28"/>
          <w:szCs w:val="28"/>
        </w:rPr>
        <w:t xml:space="preserve"> представляет собой отношение балансовой стоимости компаний к их рыночной капитализации.</w:t>
      </w:r>
      <w:r w:rsidRPr="003C4F33">
        <w:rPr>
          <w:sz w:val="28"/>
          <w:szCs w:val="28"/>
        </w:rPr>
        <w:t xml:space="preserve"> </w:t>
      </w:r>
    </w:p>
    <w:p w14:paraId="4E92A104" w14:textId="77777777" w:rsidR="005167B8" w:rsidRPr="003C4F33" w:rsidRDefault="005167B8" w:rsidP="005167B8">
      <w:pPr>
        <w:spacing w:line="360" w:lineRule="auto"/>
        <w:jc w:val="both"/>
        <w:rPr>
          <w:sz w:val="28"/>
          <w:szCs w:val="28"/>
        </w:rPr>
      </w:pPr>
      <w:r w:rsidRPr="003C4F33">
        <w:rPr>
          <w:rStyle w:val="tlid-translation"/>
          <w:rFonts w:eastAsiaTheme="majorEastAsia"/>
          <w:sz w:val="28"/>
          <w:szCs w:val="28"/>
        </w:rPr>
        <w:t xml:space="preserve">Индекс устойчивого роста – показатель, разработанный </w:t>
      </w:r>
      <w:r w:rsidRPr="003C4F33">
        <w:rPr>
          <w:sz w:val="28"/>
          <w:szCs w:val="28"/>
        </w:rPr>
        <w:t xml:space="preserve">И. В. </w:t>
      </w:r>
      <w:proofErr w:type="spellStart"/>
      <w:r w:rsidRPr="003C4F33">
        <w:rPr>
          <w:sz w:val="28"/>
          <w:szCs w:val="28"/>
        </w:rPr>
        <w:t>Ивашковской</w:t>
      </w:r>
      <w:proofErr w:type="spellEnd"/>
      <w:r w:rsidRPr="003C4F33">
        <w:rPr>
          <w:sz w:val="28"/>
          <w:szCs w:val="28"/>
        </w:rPr>
        <w:t xml:space="preserve"> и Е. Л. </w:t>
      </w:r>
      <w:proofErr w:type="spellStart"/>
      <w:r w:rsidRPr="003C4F33">
        <w:rPr>
          <w:sz w:val="28"/>
          <w:szCs w:val="28"/>
        </w:rPr>
        <w:t>Животовой</w:t>
      </w:r>
      <w:proofErr w:type="spellEnd"/>
      <w:r w:rsidRPr="003C4F33">
        <w:rPr>
          <w:sz w:val="28"/>
          <w:szCs w:val="28"/>
        </w:rPr>
        <w:t>, который отражает степень сбалансированности операционной и стратегической эффективности компании, которая является ключевым драйвером стабильного развития. Показатель рассчитывается по следующей формуле:</w:t>
      </w:r>
    </w:p>
    <w:p w14:paraId="6A37EC18" w14:textId="77777777" w:rsidR="005167B8" w:rsidRPr="003C4F33" w:rsidRDefault="005167B8" w:rsidP="005167B8">
      <w:pPr>
        <w:spacing w:line="360" w:lineRule="auto"/>
        <w:jc w:val="both"/>
        <w:rPr>
          <w:i/>
          <w:sz w:val="28"/>
          <w:szCs w:val="28"/>
        </w:rPr>
      </w:pPr>
      <m:oMathPara>
        <m:oMath>
          <m:r>
            <w:rPr>
              <w:rFonts w:ascii="Cambria Math" w:hAnsi="Cambria Math"/>
              <w:sz w:val="28"/>
              <w:szCs w:val="28"/>
            </w:rPr>
            <m:t>SGI=</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s</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m:t>
              </m:r>
            </m:den>
          </m:f>
          <m:r>
            <w:rPr>
              <w:rFonts w:ascii="Cambria Math" w:hAnsi="Cambria Math"/>
              <w:sz w:val="28"/>
              <w:szCs w:val="28"/>
            </w:rPr>
            <m:t xml:space="preserve"> ×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func>
                <m:funcPr>
                  <m:ctrlPr>
                    <w:rPr>
                      <w:rFonts w:ascii="Cambria Math" w:hAnsi="Cambria Math"/>
                      <w:i/>
                      <w:sz w:val="28"/>
                      <w:szCs w:val="28"/>
                    </w:rPr>
                  </m:ctrlPr>
                </m:funcPr>
                <m:fName>
                  <m:r>
                    <m:rPr>
                      <m:sty m:val="p"/>
                    </m:rPr>
                    <w:rPr>
                      <w:rFonts w:ascii="Cambria Math" w:hAnsi="Cambria Math"/>
                      <w:sz w:val="28"/>
                      <w:szCs w:val="28"/>
                    </w:rPr>
                    <m:t>max</m:t>
                  </m:r>
                </m:fName>
                <m:e>
                  <m:r>
                    <w:rPr>
                      <w:rFonts w:ascii="Cambria Math" w:hAnsi="Cambria Math"/>
                      <w:sz w:val="28"/>
                      <w:szCs w:val="28"/>
                    </w:rPr>
                    <m:t>[0, (</m:t>
                  </m:r>
                  <m:sSub>
                    <m:sSubPr>
                      <m:ctrlPr>
                        <w:rPr>
                          <w:rFonts w:ascii="Cambria Math" w:hAnsi="Cambria Math"/>
                          <w:i/>
                          <w:sz w:val="28"/>
                          <w:szCs w:val="28"/>
                        </w:rPr>
                      </m:ctrlPr>
                    </m:sSubPr>
                    <m:e>
                      <m:r>
                        <w:rPr>
                          <w:rFonts w:ascii="Cambria Math" w:hAnsi="Cambria Math"/>
                          <w:sz w:val="28"/>
                          <w:szCs w:val="28"/>
                        </w:rPr>
                        <m:t>ROCE</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WACC</m:t>
                      </m:r>
                    </m:e>
                    <m:sub>
                      <m:r>
                        <w:rPr>
                          <w:rFonts w:ascii="Cambria Math" w:hAnsi="Cambria Math"/>
                          <w:sz w:val="28"/>
                          <w:szCs w:val="28"/>
                        </w:rPr>
                        <m:t>i</m:t>
                      </m:r>
                    </m:sub>
                  </m:sSub>
                  <m:r>
                    <w:rPr>
                      <w:rFonts w:ascii="Cambria Math" w:hAnsi="Cambria Math"/>
                      <w:sz w:val="28"/>
                      <w:szCs w:val="28"/>
                    </w:rPr>
                    <m:t>)]</m:t>
                  </m:r>
                </m:e>
              </m:func>
            </m:e>
          </m:nary>
        </m:oMath>
      </m:oMathPara>
    </w:p>
    <w:p w14:paraId="7E694628" w14:textId="77777777" w:rsidR="005167B8" w:rsidRPr="003C4F33" w:rsidRDefault="005167B8" w:rsidP="005167B8">
      <w:pPr>
        <w:spacing w:line="360" w:lineRule="auto"/>
        <w:jc w:val="both"/>
        <w:rPr>
          <w:i/>
          <w:sz w:val="28"/>
          <w:szCs w:val="28"/>
        </w:rPr>
      </w:pPr>
      <w:r w:rsidRPr="003C4F33">
        <w:rPr>
          <w:i/>
          <w:sz w:val="28"/>
          <w:szCs w:val="28"/>
        </w:rPr>
        <w:t xml:space="preserve">где: </w:t>
      </w:r>
    </w:p>
    <w:p w14:paraId="27B56CE3" w14:textId="77777777" w:rsidR="005167B8" w:rsidRPr="003C4F33" w:rsidRDefault="005167B8" w:rsidP="005167B8">
      <w:pPr>
        <w:spacing w:line="360" w:lineRule="auto"/>
        <w:jc w:val="both"/>
        <w:rPr>
          <w:i/>
          <w:sz w:val="28"/>
          <w:szCs w:val="28"/>
        </w:rPr>
      </w:pPr>
      <w:r w:rsidRPr="003C4F33">
        <w:rPr>
          <w:i/>
          <w:sz w:val="28"/>
          <w:szCs w:val="28"/>
          <w:lang w:val="en-US"/>
        </w:rPr>
        <w:t>k</w:t>
      </w:r>
      <w:r w:rsidRPr="003C4F33">
        <w:rPr>
          <w:i/>
          <w:sz w:val="28"/>
          <w:szCs w:val="28"/>
        </w:rPr>
        <w:t xml:space="preserve"> – количество лет наблюдений</w:t>
      </w:r>
    </w:p>
    <w:p w14:paraId="761EF9C8" w14:textId="77777777" w:rsidR="005167B8" w:rsidRPr="003C4F33" w:rsidRDefault="00EC28A3" w:rsidP="005167B8">
      <w:pPr>
        <w:spacing w:line="360" w:lineRule="auto"/>
        <w:jc w:val="both"/>
        <w:rPr>
          <w:i/>
          <w:sz w:val="28"/>
          <w:szCs w:val="28"/>
        </w:rPr>
      </w:pPr>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s</m:t>
            </m:r>
          </m:sub>
        </m:sSub>
      </m:oMath>
      <w:r w:rsidR="005167B8" w:rsidRPr="003C4F33">
        <w:rPr>
          <w:i/>
          <w:sz w:val="28"/>
          <w:szCs w:val="28"/>
        </w:rPr>
        <w:t xml:space="preserve"> – средний темп роста продаж</w:t>
      </w:r>
    </w:p>
    <w:p w14:paraId="1D616C23" w14:textId="77777777" w:rsidR="005167B8" w:rsidRPr="003C4F33" w:rsidRDefault="005167B8" w:rsidP="005167B8">
      <w:pPr>
        <w:spacing w:line="360" w:lineRule="auto"/>
        <w:jc w:val="both"/>
        <w:rPr>
          <w:sz w:val="28"/>
          <w:szCs w:val="28"/>
        </w:rPr>
      </w:pPr>
      <w:r w:rsidRPr="003C4F33">
        <w:rPr>
          <w:sz w:val="28"/>
          <w:szCs w:val="28"/>
        </w:rPr>
        <w:lastRenderedPageBreak/>
        <w:t xml:space="preserve"> Используя данный показатель, можно осуществлять разбиение компаний в рамках отраслей на четыре группы. Для выполнения поставленной задачи строится матрица (рис. 1):</w:t>
      </w:r>
    </w:p>
    <w:p w14:paraId="3D7E4592" w14:textId="77777777" w:rsidR="005167B8" w:rsidRPr="003C4F33" w:rsidRDefault="005167B8" w:rsidP="005167B8">
      <w:pPr>
        <w:spacing w:line="360" w:lineRule="auto"/>
        <w:jc w:val="center"/>
        <w:rPr>
          <w:sz w:val="28"/>
          <w:szCs w:val="28"/>
        </w:rPr>
      </w:pPr>
      <w:r w:rsidRPr="003C4F33">
        <w:rPr>
          <w:noProof/>
          <w:sz w:val="28"/>
          <w:szCs w:val="28"/>
        </w:rPr>
        <w:drawing>
          <wp:inline distT="0" distB="0" distL="0" distR="0" wp14:anchorId="57082475" wp14:editId="6E6B7D02">
            <wp:extent cx="3916680" cy="2285779"/>
            <wp:effectExtent l="0" t="0" r="762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1544" cy="2300290"/>
                    </a:xfrm>
                    <a:prstGeom prst="rect">
                      <a:avLst/>
                    </a:prstGeom>
                  </pic:spPr>
                </pic:pic>
              </a:graphicData>
            </a:graphic>
          </wp:inline>
        </w:drawing>
      </w:r>
    </w:p>
    <w:p w14:paraId="303FB720" w14:textId="77777777" w:rsidR="005167B8" w:rsidRPr="003C4F33" w:rsidRDefault="005167B8" w:rsidP="005167B8">
      <w:pPr>
        <w:spacing w:line="360" w:lineRule="auto"/>
        <w:ind w:firstLine="708"/>
        <w:jc w:val="center"/>
        <w:rPr>
          <w:sz w:val="28"/>
          <w:szCs w:val="28"/>
        </w:rPr>
      </w:pPr>
      <w:r w:rsidRPr="003C4F33">
        <w:rPr>
          <w:sz w:val="28"/>
          <w:szCs w:val="28"/>
        </w:rPr>
        <w:t>Рис. 1 Матрица качества роста</w:t>
      </w:r>
    </w:p>
    <w:p w14:paraId="17610C3C" w14:textId="77777777" w:rsidR="005167B8" w:rsidRPr="003C4F33" w:rsidRDefault="005167B8" w:rsidP="005167B8">
      <w:pPr>
        <w:pStyle w:val="a5"/>
        <w:numPr>
          <w:ilvl w:val="0"/>
          <w:numId w:val="7"/>
        </w:numPr>
        <w:spacing w:line="360" w:lineRule="auto"/>
        <w:ind w:left="0" w:firstLine="709"/>
        <w:jc w:val="both"/>
        <w:rPr>
          <w:sz w:val="28"/>
          <w:szCs w:val="28"/>
        </w:rPr>
      </w:pPr>
      <w:r w:rsidRPr="003C4F33">
        <w:rPr>
          <w:sz w:val="28"/>
          <w:szCs w:val="28"/>
        </w:rPr>
        <w:t xml:space="preserve">По оси абсцисс откладывается значение спреда доходности инвестиционного капитала, рассчитываемое как разница между </w:t>
      </w:r>
      <w:r w:rsidRPr="003C4F33">
        <w:rPr>
          <w:sz w:val="28"/>
          <w:szCs w:val="28"/>
          <w:lang w:val="en-US"/>
        </w:rPr>
        <w:t>ROCE</w:t>
      </w:r>
      <w:r w:rsidRPr="003C4F33">
        <w:rPr>
          <w:sz w:val="28"/>
          <w:szCs w:val="28"/>
        </w:rPr>
        <w:t xml:space="preserve"> и </w:t>
      </w:r>
      <w:r w:rsidRPr="003C4F33">
        <w:rPr>
          <w:sz w:val="28"/>
          <w:szCs w:val="28"/>
          <w:lang w:val="en-US"/>
        </w:rPr>
        <w:t>WACC</w:t>
      </w:r>
      <w:r w:rsidRPr="003C4F33">
        <w:rPr>
          <w:sz w:val="28"/>
          <w:szCs w:val="28"/>
        </w:rPr>
        <w:t xml:space="preserve">. Значение спрэда учитывает альтернативные издержки, которые несет компания при привлечении капитала, и отвечает за операционную эффективность. </w:t>
      </w:r>
    </w:p>
    <w:p w14:paraId="011F29D3" w14:textId="77777777" w:rsidR="005167B8" w:rsidRPr="003C4F33" w:rsidRDefault="005167B8" w:rsidP="005167B8">
      <w:pPr>
        <w:pStyle w:val="a5"/>
        <w:numPr>
          <w:ilvl w:val="0"/>
          <w:numId w:val="7"/>
        </w:numPr>
        <w:spacing w:line="360" w:lineRule="auto"/>
        <w:ind w:left="0" w:firstLine="709"/>
        <w:jc w:val="both"/>
        <w:rPr>
          <w:sz w:val="28"/>
          <w:szCs w:val="28"/>
        </w:rPr>
      </w:pPr>
      <w:r w:rsidRPr="003C4F33">
        <w:rPr>
          <w:sz w:val="28"/>
          <w:szCs w:val="28"/>
        </w:rPr>
        <w:t xml:space="preserve">По оси ординат откладывается значение темпов роста выручки, отвечающее за стратегическую эффективность компании. </w:t>
      </w:r>
    </w:p>
    <w:p w14:paraId="239436D5" w14:textId="77777777" w:rsidR="005167B8" w:rsidRPr="003C4F33" w:rsidRDefault="005167B8" w:rsidP="005167B8">
      <w:pPr>
        <w:pStyle w:val="a5"/>
        <w:numPr>
          <w:ilvl w:val="0"/>
          <w:numId w:val="7"/>
        </w:numPr>
        <w:spacing w:line="360" w:lineRule="auto"/>
        <w:ind w:left="0" w:firstLine="709"/>
        <w:jc w:val="both"/>
        <w:rPr>
          <w:sz w:val="28"/>
          <w:szCs w:val="28"/>
        </w:rPr>
      </w:pPr>
      <w:r w:rsidRPr="003C4F33">
        <w:rPr>
          <w:sz w:val="28"/>
          <w:szCs w:val="28"/>
        </w:rPr>
        <w:t xml:space="preserve">Находится среднее значение темпов роста выручки и среднее значение спрэда в рамках отрасли. Таким образом, появляется возможность разделить компании, входящие в выборку на 4 группы. </w:t>
      </w:r>
    </w:p>
    <w:p w14:paraId="08083F2F" w14:textId="77777777" w:rsidR="005167B8" w:rsidRPr="003C4F33" w:rsidRDefault="005167B8" w:rsidP="005167B8">
      <w:pPr>
        <w:spacing w:line="360" w:lineRule="auto"/>
        <w:jc w:val="both"/>
        <w:rPr>
          <w:sz w:val="28"/>
          <w:szCs w:val="28"/>
        </w:rPr>
      </w:pPr>
      <w:r w:rsidRPr="003C4F33">
        <w:rPr>
          <w:sz w:val="28"/>
          <w:szCs w:val="28"/>
        </w:rPr>
        <w:t xml:space="preserve">Матрица разделена на четыре квадранта: Q1 – сбалансированный рост, Q2 – сфокусированный рост, Q3 – агрессивный рост и Q4 – догоняющий рост. </w:t>
      </w:r>
    </w:p>
    <w:p w14:paraId="3F6C96B9" w14:textId="77777777" w:rsidR="005167B8" w:rsidRPr="003C4F33" w:rsidRDefault="005167B8" w:rsidP="005167B8">
      <w:pPr>
        <w:spacing w:line="360" w:lineRule="auto"/>
        <w:jc w:val="both"/>
        <w:rPr>
          <w:sz w:val="28"/>
          <w:szCs w:val="28"/>
        </w:rPr>
      </w:pPr>
      <w:r w:rsidRPr="003C4F33">
        <w:rPr>
          <w:sz w:val="28"/>
          <w:szCs w:val="28"/>
        </w:rPr>
        <w:t xml:space="preserve">В квадрант </w:t>
      </w:r>
      <w:r w:rsidRPr="003C4F33">
        <w:rPr>
          <w:sz w:val="28"/>
          <w:szCs w:val="28"/>
          <w:lang w:val="en-US"/>
        </w:rPr>
        <w:t>Q</w:t>
      </w:r>
      <w:r w:rsidRPr="003C4F33">
        <w:rPr>
          <w:sz w:val="28"/>
          <w:szCs w:val="28"/>
        </w:rPr>
        <w:t>1 попадают компании с наиболее качественным ростом, так как оба эффекта – стратегический и финансовый – в данном случае сбалансированы. Следовательно, есть все основания предполагать, что темпы роста выручки в данном случае будут стабильно высокими.</w:t>
      </w:r>
    </w:p>
    <w:p w14:paraId="43DF1295" w14:textId="77777777" w:rsidR="005167B8" w:rsidRPr="003C4F33" w:rsidRDefault="005167B8" w:rsidP="005167B8">
      <w:pPr>
        <w:spacing w:line="360" w:lineRule="auto"/>
        <w:jc w:val="both"/>
        <w:rPr>
          <w:sz w:val="28"/>
          <w:szCs w:val="28"/>
        </w:rPr>
      </w:pPr>
      <w:r w:rsidRPr="003C4F33">
        <w:rPr>
          <w:sz w:val="28"/>
          <w:szCs w:val="28"/>
        </w:rPr>
        <w:t xml:space="preserve">Противоположностью компаний, которые входят в квадрант </w:t>
      </w:r>
      <w:r w:rsidRPr="003C4F33">
        <w:rPr>
          <w:sz w:val="28"/>
          <w:szCs w:val="28"/>
          <w:lang w:val="en-US"/>
        </w:rPr>
        <w:t>Q</w:t>
      </w:r>
      <w:r w:rsidRPr="003C4F33">
        <w:rPr>
          <w:sz w:val="28"/>
          <w:szCs w:val="28"/>
        </w:rPr>
        <w:t xml:space="preserve">1, являются компании, входящие в квадрант </w:t>
      </w:r>
      <w:r w:rsidRPr="003C4F33">
        <w:rPr>
          <w:sz w:val="28"/>
          <w:szCs w:val="28"/>
          <w:lang w:val="en-US"/>
        </w:rPr>
        <w:t>Q</w:t>
      </w:r>
      <w:r w:rsidRPr="003C4F33">
        <w:rPr>
          <w:sz w:val="28"/>
          <w:szCs w:val="28"/>
        </w:rPr>
        <w:t xml:space="preserve">4. Исходя из текущего положения </w:t>
      </w:r>
      <w:r w:rsidRPr="003C4F33">
        <w:rPr>
          <w:sz w:val="28"/>
          <w:szCs w:val="28"/>
        </w:rPr>
        <w:lastRenderedPageBreak/>
        <w:t>этих фирм, нельзя предположить, что их темпы роста в ближайшее время станут выше среднеотраслевых значений.</w:t>
      </w:r>
    </w:p>
    <w:p w14:paraId="5FD8B857" w14:textId="77777777" w:rsidR="005167B8" w:rsidRPr="003C4F33" w:rsidRDefault="005167B8" w:rsidP="005167B8">
      <w:pPr>
        <w:spacing w:line="360" w:lineRule="auto"/>
        <w:jc w:val="both"/>
        <w:rPr>
          <w:sz w:val="28"/>
          <w:szCs w:val="28"/>
        </w:rPr>
      </w:pPr>
      <w:r w:rsidRPr="003C4F33">
        <w:rPr>
          <w:sz w:val="28"/>
          <w:szCs w:val="28"/>
        </w:rPr>
        <w:t>Можно предположить, что фирмы, которым присущ агрессивный рост (</w:t>
      </w:r>
      <w:r w:rsidRPr="003C4F33">
        <w:rPr>
          <w:sz w:val="28"/>
          <w:szCs w:val="28"/>
          <w:lang w:val="en-US"/>
        </w:rPr>
        <w:t>Q</w:t>
      </w:r>
      <w:r w:rsidRPr="003C4F33">
        <w:rPr>
          <w:sz w:val="28"/>
          <w:szCs w:val="28"/>
        </w:rPr>
        <w:t xml:space="preserve">3), более перспективны ввиду того, что в исследованиях, проведенных И. </w:t>
      </w:r>
      <w:proofErr w:type="spellStart"/>
      <w:r w:rsidRPr="003C4F33">
        <w:rPr>
          <w:sz w:val="28"/>
          <w:szCs w:val="28"/>
        </w:rPr>
        <w:t>Ивашковской</w:t>
      </w:r>
      <w:proofErr w:type="spellEnd"/>
      <w:r w:rsidRPr="003C4F33">
        <w:rPr>
          <w:sz w:val="28"/>
          <w:szCs w:val="28"/>
        </w:rPr>
        <w:t xml:space="preserve">, компании с агрессивной политикой роста с большей вероятностью перемещались в квадрант </w:t>
      </w:r>
      <w:r w:rsidRPr="003C4F33">
        <w:rPr>
          <w:sz w:val="28"/>
          <w:szCs w:val="28"/>
          <w:lang w:val="en-US"/>
        </w:rPr>
        <w:t>Q</w:t>
      </w:r>
      <w:r w:rsidRPr="003C4F33">
        <w:rPr>
          <w:sz w:val="28"/>
          <w:szCs w:val="28"/>
        </w:rPr>
        <w:t>1, нежели компании с сфокусированным ростом (</w:t>
      </w:r>
      <w:r w:rsidRPr="003C4F33">
        <w:rPr>
          <w:sz w:val="28"/>
          <w:szCs w:val="28"/>
          <w:lang w:val="en-US"/>
        </w:rPr>
        <w:t>Q</w:t>
      </w:r>
      <w:r w:rsidRPr="003C4F33">
        <w:rPr>
          <w:sz w:val="28"/>
          <w:szCs w:val="28"/>
        </w:rPr>
        <w:t>2). Подобную закономерность можно объяснить ловушкой прибыли, в которую попадают компании, использующие модель сфокусированного роста.</w:t>
      </w:r>
    </w:p>
    <w:p w14:paraId="1540E34F" w14:textId="6D68CCFC" w:rsidR="00190AAC" w:rsidRPr="001C7357" w:rsidRDefault="00190AAC" w:rsidP="00190AAC">
      <w:pPr>
        <w:pStyle w:val="2"/>
        <w:spacing w:before="0" w:line="360" w:lineRule="auto"/>
        <w:rPr>
          <w:rFonts w:ascii="Times New Roman" w:hAnsi="Times New Roman" w:cs="Times New Roman"/>
          <w:b/>
          <w:bCs/>
          <w:color w:val="000000" w:themeColor="text1"/>
          <w:sz w:val="28"/>
          <w:szCs w:val="28"/>
        </w:rPr>
      </w:pPr>
      <w:bookmarkStart w:id="454" w:name="_Toc35156045"/>
      <w:r w:rsidRPr="001C7357">
        <w:rPr>
          <w:rFonts w:ascii="Times New Roman" w:hAnsi="Times New Roman" w:cs="Times New Roman"/>
          <w:b/>
          <w:bCs/>
          <w:color w:val="000000" w:themeColor="text1"/>
          <w:sz w:val="28"/>
          <w:szCs w:val="28"/>
        </w:rPr>
        <w:t>2.</w:t>
      </w:r>
      <w:r w:rsidR="00336447" w:rsidRPr="001C7357">
        <w:rPr>
          <w:rFonts w:ascii="Times New Roman" w:hAnsi="Times New Roman" w:cs="Times New Roman"/>
          <w:b/>
          <w:bCs/>
          <w:color w:val="000000" w:themeColor="text1"/>
          <w:sz w:val="28"/>
          <w:szCs w:val="28"/>
        </w:rPr>
        <w:t>2</w:t>
      </w:r>
      <w:r w:rsidRPr="001C7357">
        <w:rPr>
          <w:rFonts w:ascii="Times New Roman" w:hAnsi="Times New Roman" w:cs="Times New Roman"/>
          <w:b/>
          <w:bCs/>
          <w:color w:val="000000" w:themeColor="text1"/>
          <w:sz w:val="28"/>
          <w:szCs w:val="28"/>
        </w:rPr>
        <w:t>. Изучение источников литературы по теме исследования</w:t>
      </w:r>
      <w:bookmarkEnd w:id="454"/>
      <w:r w:rsidRPr="001C7357">
        <w:rPr>
          <w:rFonts w:ascii="Times New Roman" w:hAnsi="Times New Roman" w:cs="Times New Roman"/>
          <w:b/>
          <w:bCs/>
          <w:color w:val="000000" w:themeColor="text1"/>
          <w:sz w:val="28"/>
          <w:szCs w:val="28"/>
        </w:rPr>
        <w:t xml:space="preserve"> </w:t>
      </w:r>
    </w:p>
    <w:p w14:paraId="2EB5CB0D" w14:textId="64EED252" w:rsidR="00190AAC" w:rsidRPr="001C7357" w:rsidRDefault="005167B8" w:rsidP="00E21084">
      <w:pPr>
        <w:spacing w:line="360" w:lineRule="auto"/>
        <w:ind w:firstLine="708"/>
        <w:jc w:val="both"/>
        <w:rPr>
          <w:sz w:val="28"/>
          <w:szCs w:val="28"/>
        </w:rPr>
      </w:pPr>
      <w:r w:rsidRPr="001C7357">
        <w:rPr>
          <w:sz w:val="28"/>
          <w:szCs w:val="28"/>
        </w:rPr>
        <w:t>У</w:t>
      </w:r>
      <w:r w:rsidR="00190AAC" w:rsidRPr="001C7357">
        <w:rPr>
          <w:sz w:val="28"/>
          <w:szCs w:val="28"/>
        </w:rPr>
        <w:t>чебно-методическая литература очень кратко освещает вопросы</w:t>
      </w:r>
      <w:r w:rsidRPr="001C7357">
        <w:rPr>
          <w:sz w:val="28"/>
          <w:szCs w:val="28"/>
        </w:rPr>
        <w:t>, связанные с рейтинговой оценкой инвестиционной привлекательности компаний</w:t>
      </w:r>
      <w:r w:rsidR="00190AAC" w:rsidRPr="001C7357">
        <w:rPr>
          <w:sz w:val="28"/>
          <w:szCs w:val="28"/>
        </w:rPr>
        <w:t xml:space="preserve">, а </w:t>
      </w:r>
      <w:r w:rsidRPr="001C7357">
        <w:rPr>
          <w:sz w:val="28"/>
          <w:szCs w:val="28"/>
        </w:rPr>
        <w:t xml:space="preserve">научные </w:t>
      </w:r>
      <w:r w:rsidR="00190AAC" w:rsidRPr="001C7357">
        <w:rPr>
          <w:sz w:val="28"/>
          <w:szCs w:val="28"/>
        </w:rPr>
        <w:t xml:space="preserve">исследования по данной тематике </w:t>
      </w:r>
      <w:r w:rsidRPr="001C7357">
        <w:rPr>
          <w:sz w:val="28"/>
          <w:szCs w:val="28"/>
        </w:rPr>
        <w:t xml:space="preserve">зачастую направлены на изучение кредитных рейтингов компаний </w:t>
      </w:r>
      <w:r w:rsidR="00190AAC" w:rsidRPr="001C7357">
        <w:rPr>
          <w:sz w:val="28"/>
          <w:szCs w:val="28"/>
        </w:rPr>
        <w:t xml:space="preserve">на </w:t>
      </w:r>
      <w:r w:rsidRPr="001C7357">
        <w:rPr>
          <w:sz w:val="28"/>
          <w:szCs w:val="28"/>
        </w:rPr>
        <w:t>различных выборках.</w:t>
      </w:r>
      <w:r w:rsidR="00190AAC" w:rsidRPr="001C7357">
        <w:rPr>
          <w:sz w:val="28"/>
          <w:szCs w:val="28"/>
        </w:rPr>
        <w:t xml:space="preserve"> В отечественных работах тема рассматривалась намного реже, чем в исследованиях зарубежных авторов.</w:t>
      </w:r>
    </w:p>
    <w:p w14:paraId="0F3B6ECB" w14:textId="71DAF68B" w:rsidR="00190AAC" w:rsidRDefault="00190AAC" w:rsidP="00E21084">
      <w:pPr>
        <w:spacing w:line="360" w:lineRule="auto"/>
        <w:ind w:firstLine="708"/>
        <w:jc w:val="both"/>
        <w:rPr>
          <w:sz w:val="28"/>
          <w:szCs w:val="28"/>
        </w:rPr>
      </w:pPr>
      <w:r w:rsidRPr="001C7357">
        <w:rPr>
          <w:rFonts w:eastAsiaTheme="minorHAnsi"/>
          <w:color w:val="000000"/>
          <w:sz w:val="28"/>
          <w:szCs w:val="28"/>
          <w:lang w:eastAsia="en-US"/>
        </w:rPr>
        <w:t>В рамках прохождения практик</w:t>
      </w:r>
      <w:r w:rsidR="005167B8" w:rsidRPr="001C7357">
        <w:rPr>
          <w:rFonts w:eastAsiaTheme="minorHAnsi"/>
          <w:color w:val="000000"/>
          <w:sz w:val="28"/>
          <w:szCs w:val="28"/>
          <w:lang w:eastAsia="en-US"/>
        </w:rPr>
        <w:t>и</w:t>
      </w:r>
      <w:r w:rsidRPr="001C7357">
        <w:rPr>
          <w:rFonts w:eastAsiaTheme="minorHAnsi"/>
          <w:color w:val="000000"/>
          <w:sz w:val="28"/>
          <w:szCs w:val="28"/>
          <w:lang w:eastAsia="en-US"/>
        </w:rPr>
        <w:t xml:space="preserve"> найдена и изучена т</w:t>
      </w:r>
      <w:r w:rsidRPr="001C7357">
        <w:rPr>
          <w:sz w:val="28"/>
          <w:szCs w:val="28"/>
        </w:rPr>
        <w:t xml:space="preserve">еоретическая база исследования для написания магистерской диссертации. Это литература, посвященная вопросам </w:t>
      </w:r>
      <w:r w:rsidR="005167B8" w:rsidRPr="001C7357">
        <w:rPr>
          <w:sz w:val="28"/>
          <w:szCs w:val="28"/>
        </w:rPr>
        <w:t>предсказания будущей доходности компаний и волатильности их ценных бумаг с помощью инструментов машинного обучения</w:t>
      </w:r>
      <w:r w:rsidRPr="001C7357">
        <w:rPr>
          <w:sz w:val="28"/>
          <w:szCs w:val="28"/>
        </w:rPr>
        <w:t>:</w:t>
      </w:r>
    </w:p>
    <w:p w14:paraId="7CA5CFFF"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[1]        T. </w:t>
      </w:r>
      <w:proofErr w:type="spellStart"/>
      <w:r w:rsidRPr="001C7357">
        <w:rPr>
          <w:sz w:val="28"/>
          <w:szCs w:val="28"/>
          <w:lang w:val="en-US"/>
        </w:rPr>
        <w:t>Preis</w:t>
      </w:r>
      <w:proofErr w:type="spellEnd"/>
      <w:r w:rsidRPr="001C7357">
        <w:rPr>
          <w:sz w:val="28"/>
          <w:szCs w:val="28"/>
          <w:lang w:val="en-US"/>
        </w:rPr>
        <w:t xml:space="preserve">, H. S. Moat, and H. Eugene Stanley, “Quantifying trading behavior in financial markets using google trends,” Scientific Reports, vol. 3, no. 1, pp. 1–6, Apr. 2013, </w:t>
      </w:r>
      <w:proofErr w:type="spellStart"/>
      <w:r w:rsidRPr="001C7357">
        <w:rPr>
          <w:sz w:val="28"/>
          <w:szCs w:val="28"/>
          <w:lang w:val="en-US"/>
        </w:rPr>
        <w:t>doi</w:t>
      </w:r>
      <w:proofErr w:type="spellEnd"/>
      <w:r w:rsidRPr="001C7357">
        <w:rPr>
          <w:sz w:val="28"/>
          <w:szCs w:val="28"/>
          <w:lang w:val="en-US"/>
        </w:rPr>
        <w:t>: 10.1038/srep01684.</w:t>
      </w:r>
    </w:p>
    <w:p w14:paraId="002959E2"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[2]         by Joseph St Pierre Mateusz </w:t>
      </w:r>
      <w:proofErr w:type="spellStart"/>
      <w:r w:rsidRPr="001C7357">
        <w:rPr>
          <w:sz w:val="28"/>
          <w:szCs w:val="28"/>
          <w:lang w:val="en-US"/>
        </w:rPr>
        <w:t>Klimkiewicz</w:t>
      </w:r>
      <w:proofErr w:type="spellEnd"/>
      <w:r w:rsidRPr="001C7357">
        <w:rPr>
          <w:sz w:val="28"/>
          <w:szCs w:val="28"/>
          <w:lang w:val="en-US"/>
        </w:rPr>
        <w:t xml:space="preserve"> </w:t>
      </w:r>
      <w:proofErr w:type="spellStart"/>
      <w:r w:rsidRPr="001C7357">
        <w:rPr>
          <w:sz w:val="28"/>
          <w:szCs w:val="28"/>
          <w:lang w:val="en-US"/>
        </w:rPr>
        <w:t>Adonay</w:t>
      </w:r>
      <w:proofErr w:type="spellEnd"/>
      <w:r w:rsidRPr="001C7357">
        <w:rPr>
          <w:sz w:val="28"/>
          <w:szCs w:val="28"/>
          <w:lang w:val="en-US"/>
        </w:rPr>
        <w:t xml:space="preserve"> </w:t>
      </w:r>
      <w:proofErr w:type="spellStart"/>
      <w:r w:rsidRPr="001C7357">
        <w:rPr>
          <w:sz w:val="28"/>
          <w:szCs w:val="28"/>
          <w:lang w:val="en-US"/>
        </w:rPr>
        <w:t>Resom</w:t>
      </w:r>
      <w:proofErr w:type="spellEnd"/>
      <w:r w:rsidRPr="001C7357">
        <w:rPr>
          <w:sz w:val="28"/>
          <w:szCs w:val="28"/>
          <w:lang w:val="en-US"/>
        </w:rPr>
        <w:t xml:space="preserve"> Nikolaos </w:t>
      </w:r>
      <w:proofErr w:type="spellStart"/>
      <w:r w:rsidRPr="001C7357">
        <w:rPr>
          <w:sz w:val="28"/>
          <w:szCs w:val="28"/>
          <w:lang w:val="en-US"/>
        </w:rPr>
        <w:t>Kalampalikis</w:t>
      </w:r>
      <w:proofErr w:type="spellEnd"/>
      <w:r w:rsidRPr="001C7357">
        <w:rPr>
          <w:sz w:val="28"/>
          <w:szCs w:val="28"/>
          <w:lang w:val="en-US"/>
        </w:rPr>
        <w:t>, “Trading the Stock Market using Google Search Volumes A Long Short-Term Memory Approach.”</w:t>
      </w:r>
    </w:p>
    <w:p w14:paraId="4D69EA79"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[3]        M. Y. Huang, R. R. Rojas, and P. D. Convery, “Forecasting stock market movements using Google Trend searches,” Empirical Economics, pp. 1–19, Jul. 2019, </w:t>
      </w:r>
      <w:proofErr w:type="spellStart"/>
      <w:r w:rsidRPr="001C7357">
        <w:rPr>
          <w:sz w:val="28"/>
          <w:szCs w:val="28"/>
          <w:lang w:val="en-US"/>
        </w:rPr>
        <w:t>doi</w:t>
      </w:r>
      <w:proofErr w:type="spellEnd"/>
      <w:r w:rsidRPr="001C7357">
        <w:rPr>
          <w:sz w:val="28"/>
          <w:szCs w:val="28"/>
          <w:lang w:val="en-US"/>
        </w:rPr>
        <w:t>: 10.1007/s00181-019-01725-1.</w:t>
      </w:r>
    </w:p>
    <w:p w14:paraId="735506B6"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lastRenderedPageBreak/>
        <w:t xml:space="preserve">[4]        D. Snow, “Predicting Earnings Surprises,” SSRN Electronic Journal, Jul. 2019, </w:t>
      </w:r>
      <w:proofErr w:type="spellStart"/>
      <w:r w:rsidRPr="001C7357">
        <w:rPr>
          <w:sz w:val="28"/>
          <w:szCs w:val="28"/>
          <w:lang w:val="en-US"/>
        </w:rPr>
        <w:t>doi</w:t>
      </w:r>
      <w:proofErr w:type="spellEnd"/>
      <w:r w:rsidRPr="001C7357">
        <w:rPr>
          <w:sz w:val="28"/>
          <w:szCs w:val="28"/>
          <w:lang w:val="en-US"/>
        </w:rPr>
        <w:t>: 10.2139/ssrn.3420722.</w:t>
      </w:r>
    </w:p>
    <w:p w14:paraId="1FEF6BC8"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[5]     </w:t>
      </w:r>
      <w:proofErr w:type="gramStart"/>
      <w:r w:rsidRPr="001C7357">
        <w:rPr>
          <w:sz w:val="28"/>
          <w:szCs w:val="28"/>
          <w:lang w:val="en-US"/>
        </w:rPr>
        <w:t xml:space="preserve">   “</w:t>
      </w:r>
      <w:proofErr w:type="gramEnd"/>
      <w:r w:rsidRPr="001C7357">
        <w:rPr>
          <w:sz w:val="28"/>
          <w:szCs w:val="28"/>
          <w:lang w:val="en-US"/>
        </w:rPr>
        <w:t>Estimating Market-Implied Value with Jump-Diffusion Models - MATLAB &amp; Simulink.” [Online]. Available: https://www.mathworks.com/company/newsletters/articles/estimating-market-implied-value-with-jump-diffusion-models.html. [Accessed: 15-Mar-2020].</w:t>
      </w:r>
    </w:p>
    <w:p w14:paraId="3F068E48"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[6]     </w:t>
      </w:r>
      <w:proofErr w:type="gramStart"/>
      <w:r w:rsidRPr="001C7357">
        <w:rPr>
          <w:sz w:val="28"/>
          <w:szCs w:val="28"/>
          <w:lang w:val="en-US"/>
        </w:rPr>
        <w:t xml:space="preserve">   “</w:t>
      </w:r>
      <w:proofErr w:type="gramEnd"/>
      <w:r w:rsidRPr="001C7357">
        <w:rPr>
          <w:sz w:val="28"/>
          <w:szCs w:val="28"/>
          <w:lang w:val="en-US"/>
        </w:rPr>
        <w:t>Industry Return Predictability: A Machine Learning Approach - PDF Free Download.” [Online]. Available: https://docplayer.net/120877135-Industry-return-predictability-a-machine-learning-approach.html. [Accessed: 15-Mar-2020].</w:t>
      </w:r>
    </w:p>
    <w:p w14:paraId="798D2397"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[7]        T. </w:t>
      </w:r>
      <w:proofErr w:type="spellStart"/>
      <w:r w:rsidRPr="001C7357">
        <w:rPr>
          <w:sz w:val="28"/>
          <w:szCs w:val="28"/>
          <w:lang w:val="en-US"/>
        </w:rPr>
        <w:t>Guida</w:t>
      </w:r>
      <w:proofErr w:type="spellEnd"/>
      <w:r w:rsidRPr="001C7357">
        <w:rPr>
          <w:sz w:val="28"/>
          <w:szCs w:val="28"/>
          <w:lang w:val="en-US"/>
        </w:rPr>
        <w:t>, Big data and machine learning in quantitative investment</w:t>
      </w:r>
      <w:proofErr w:type="gramStart"/>
      <w:r w:rsidRPr="001C7357">
        <w:rPr>
          <w:sz w:val="28"/>
          <w:szCs w:val="28"/>
          <w:lang w:val="en-US"/>
        </w:rPr>
        <w:t>. .</w:t>
      </w:r>
      <w:proofErr w:type="gramEnd"/>
    </w:p>
    <w:p w14:paraId="369B43FA"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[8]        C. Salvador, J. Fernández de Guevara, and J. M. Pastor, “The adjustment of bank ratings in the financial crisis: International evidence,” North American Journal of Economics and Finance, vol. 44. Elsevier Inc., pp. 289–313, 01-Apr-2018, </w:t>
      </w:r>
      <w:proofErr w:type="spellStart"/>
      <w:r w:rsidRPr="001C7357">
        <w:rPr>
          <w:sz w:val="28"/>
          <w:szCs w:val="28"/>
          <w:lang w:val="en-US"/>
        </w:rPr>
        <w:t>doi</w:t>
      </w:r>
      <w:proofErr w:type="spellEnd"/>
      <w:r w:rsidRPr="001C7357">
        <w:rPr>
          <w:sz w:val="28"/>
          <w:szCs w:val="28"/>
          <w:lang w:val="en-US"/>
        </w:rPr>
        <w:t>: 10.1016/j.najef.2018.01.001.</w:t>
      </w:r>
    </w:p>
    <w:p w14:paraId="7D8BABDA"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[9]        S. H. Han, M. S. Pagano, and Y. S. Shin, “Rating agency reputation, the global financial crisis, and the cost of debt,” Financial Management, vol. 41, no. 4, pp. 849–884, Dec. 2012, </w:t>
      </w:r>
      <w:proofErr w:type="spellStart"/>
      <w:r w:rsidRPr="001C7357">
        <w:rPr>
          <w:sz w:val="28"/>
          <w:szCs w:val="28"/>
          <w:lang w:val="en-US"/>
        </w:rPr>
        <w:t>doi</w:t>
      </w:r>
      <w:proofErr w:type="spellEnd"/>
      <w:r w:rsidRPr="001C7357">
        <w:rPr>
          <w:sz w:val="28"/>
          <w:szCs w:val="28"/>
          <w:lang w:val="en-US"/>
        </w:rPr>
        <w:t>: 10.1111/j.1755-053X.2012.</w:t>
      </w:r>
      <w:proofErr w:type="gramStart"/>
      <w:r w:rsidRPr="001C7357">
        <w:rPr>
          <w:sz w:val="28"/>
          <w:szCs w:val="28"/>
          <w:lang w:val="en-US"/>
        </w:rPr>
        <w:t>01204.x.</w:t>
      </w:r>
      <w:proofErr w:type="gramEnd"/>
    </w:p>
    <w:p w14:paraId="724CC8D2"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[10]       D. E. </w:t>
      </w:r>
      <w:proofErr w:type="spellStart"/>
      <w:r w:rsidRPr="001C7357">
        <w:rPr>
          <w:sz w:val="28"/>
          <w:szCs w:val="28"/>
          <w:lang w:val="en-US"/>
        </w:rPr>
        <w:t>Rapach</w:t>
      </w:r>
      <w:proofErr w:type="spellEnd"/>
      <w:r w:rsidRPr="001C7357">
        <w:rPr>
          <w:sz w:val="28"/>
          <w:szCs w:val="28"/>
          <w:lang w:val="en-US"/>
        </w:rPr>
        <w:t xml:space="preserve">, M. C. Ringgenberg, and G. Zhou, “Short interest and aggregate stock returns,” Journal of Financial Economics, vol. 121, pp. 46–65, 2016, </w:t>
      </w:r>
      <w:proofErr w:type="spellStart"/>
      <w:r w:rsidRPr="001C7357">
        <w:rPr>
          <w:sz w:val="28"/>
          <w:szCs w:val="28"/>
          <w:lang w:val="en-US"/>
        </w:rPr>
        <w:t>doi</w:t>
      </w:r>
      <w:proofErr w:type="spellEnd"/>
      <w:r w:rsidRPr="001C7357">
        <w:rPr>
          <w:sz w:val="28"/>
          <w:szCs w:val="28"/>
          <w:lang w:val="en-US"/>
        </w:rPr>
        <w:t>: 10.1016/j.jfineco.2016.03.004.</w:t>
      </w:r>
    </w:p>
    <w:p w14:paraId="06C11F99"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[11]       Y. Zhang, Q. Zeng, F. Ma, and B. Shi, “Forecasting stock returns: Do less powerful predictors </w:t>
      </w:r>
      <w:proofErr w:type="gramStart"/>
      <w:r w:rsidRPr="001C7357">
        <w:rPr>
          <w:sz w:val="28"/>
          <w:szCs w:val="28"/>
          <w:lang w:val="en-US"/>
        </w:rPr>
        <w:t>help?,</w:t>
      </w:r>
      <w:proofErr w:type="gramEnd"/>
      <w:r w:rsidRPr="001C7357">
        <w:rPr>
          <w:sz w:val="28"/>
          <w:szCs w:val="28"/>
          <w:lang w:val="en-US"/>
        </w:rPr>
        <w:t xml:space="preserve">” 2018, </w:t>
      </w:r>
      <w:proofErr w:type="spellStart"/>
      <w:r w:rsidRPr="001C7357">
        <w:rPr>
          <w:sz w:val="28"/>
          <w:szCs w:val="28"/>
          <w:lang w:val="en-US"/>
        </w:rPr>
        <w:t>doi</w:t>
      </w:r>
      <w:proofErr w:type="spellEnd"/>
      <w:r w:rsidRPr="001C7357">
        <w:rPr>
          <w:sz w:val="28"/>
          <w:szCs w:val="28"/>
          <w:lang w:val="en-US"/>
        </w:rPr>
        <w:t>: 10.1016/j.econmod.2018.09.014.</w:t>
      </w:r>
    </w:p>
    <w:p w14:paraId="39E5D513" w14:textId="77777777" w:rsidR="001C7357" w:rsidRPr="001C7357" w:rsidRDefault="001C7357" w:rsidP="001C7357">
      <w:pPr>
        <w:spacing w:line="360" w:lineRule="auto"/>
        <w:ind w:firstLine="708"/>
        <w:jc w:val="both"/>
        <w:rPr>
          <w:sz w:val="28"/>
          <w:szCs w:val="28"/>
          <w:lang w:val="en-US"/>
        </w:rPr>
      </w:pPr>
      <w:r w:rsidRPr="001C7357">
        <w:rPr>
          <w:sz w:val="28"/>
          <w:szCs w:val="28"/>
          <w:lang w:val="en-US"/>
        </w:rPr>
        <w:t xml:space="preserve">[12]       X. Zhu and J. Zhu, “Predicting stock returns: A regime-switching combination approach and economic links,” 2013, </w:t>
      </w:r>
      <w:proofErr w:type="spellStart"/>
      <w:r w:rsidRPr="001C7357">
        <w:rPr>
          <w:sz w:val="28"/>
          <w:szCs w:val="28"/>
          <w:lang w:val="en-US"/>
        </w:rPr>
        <w:t>doi</w:t>
      </w:r>
      <w:proofErr w:type="spellEnd"/>
      <w:r w:rsidRPr="001C7357">
        <w:rPr>
          <w:sz w:val="28"/>
          <w:szCs w:val="28"/>
          <w:lang w:val="en-US"/>
        </w:rPr>
        <w:t>: 10.1016/j.jbankfin.2013.07.016.</w:t>
      </w:r>
    </w:p>
    <w:p w14:paraId="7831238F" w14:textId="4FE1F585" w:rsidR="001C7357" w:rsidRPr="001C7357" w:rsidRDefault="001C7357" w:rsidP="00E21084">
      <w:pPr>
        <w:spacing w:line="360" w:lineRule="auto"/>
        <w:ind w:firstLine="708"/>
        <w:jc w:val="both"/>
        <w:rPr>
          <w:sz w:val="28"/>
          <w:szCs w:val="28"/>
          <w:lang w:val="en-US"/>
        </w:rPr>
      </w:pPr>
      <w:r w:rsidRPr="001C7357">
        <w:rPr>
          <w:sz w:val="28"/>
          <w:szCs w:val="28"/>
          <w:lang w:val="en-US"/>
        </w:rPr>
        <w:t xml:space="preserve">[13]    </w:t>
      </w:r>
      <w:proofErr w:type="gramStart"/>
      <w:r w:rsidRPr="001C7357">
        <w:rPr>
          <w:sz w:val="28"/>
          <w:szCs w:val="28"/>
          <w:lang w:val="en-US"/>
        </w:rPr>
        <w:t xml:space="preserve">   “</w:t>
      </w:r>
      <w:proofErr w:type="gramEnd"/>
      <w:r w:rsidRPr="001C7357">
        <w:rPr>
          <w:sz w:val="28"/>
          <w:szCs w:val="28"/>
          <w:lang w:val="en-US"/>
        </w:rPr>
        <w:t>Industry Return Predictability: A Machine Learning Approach - PDF Free Download.” [Online]. Available: https://docplayer.net/120877135-Industry-return-predictability-a-machine-learning-approach.html. [Accessed: 29-Feb-2020].</w:t>
      </w:r>
    </w:p>
    <w:p w14:paraId="6552A5F6" w14:textId="77777777" w:rsidR="00190AAC" w:rsidRPr="001C7357" w:rsidRDefault="00190AAC" w:rsidP="005A7D26">
      <w:pPr>
        <w:spacing w:line="360" w:lineRule="auto"/>
        <w:ind w:firstLine="0"/>
        <w:rPr>
          <w:lang w:val="en-US" w:eastAsia="ar-SA"/>
        </w:rPr>
      </w:pPr>
    </w:p>
    <w:p w14:paraId="4A2A4A4A" w14:textId="224C5481" w:rsidR="005A7D26" w:rsidRPr="001C7357" w:rsidRDefault="005A7D26" w:rsidP="005A7D26">
      <w:pPr>
        <w:spacing w:line="360" w:lineRule="auto"/>
        <w:ind w:firstLine="0"/>
        <w:rPr>
          <w:lang w:val="en-US" w:eastAsia="ar-SA"/>
        </w:rPr>
      </w:pPr>
      <w:r w:rsidRPr="001C7357">
        <w:rPr>
          <w:lang w:val="en-US" w:eastAsia="ar-SA"/>
        </w:rPr>
        <w:br w:type="page"/>
      </w:r>
    </w:p>
    <w:p w14:paraId="5370D737" w14:textId="77777777" w:rsidR="005A7D26" w:rsidRPr="003C4F33" w:rsidRDefault="005A7D26" w:rsidP="00E21084">
      <w:pPr>
        <w:pStyle w:val="1"/>
        <w:spacing w:before="0" w:line="360" w:lineRule="auto"/>
        <w:ind w:firstLine="0"/>
        <w:jc w:val="center"/>
        <w:rPr>
          <w:rFonts w:ascii="Times New Roman" w:hAnsi="Times New Roman" w:cs="Times New Roman"/>
          <w:b/>
          <w:bCs/>
          <w:color w:val="000000" w:themeColor="text1"/>
        </w:rPr>
      </w:pPr>
      <w:bookmarkStart w:id="455" w:name="_Toc35079362"/>
      <w:bookmarkStart w:id="456" w:name="_Toc35156046"/>
      <w:r w:rsidRPr="003C4F33">
        <w:rPr>
          <w:rFonts w:ascii="Times New Roman" w:hAnsi="Times New Roman" w:cs="Times New Roman"/>
          <w:b/>
          <w:bCs/>
          <w:color w:val="000000" w:themeColor="text1"/>
        </w:rPr>
        <w:lastRenderedPageBreak/>
        <w:t>Заключение</w:t>
      </w:r>
      <w:bookmarkEnd w:id="455"/>
      <w:bookmarkEnd w:id="456"/>
    </w:p>
    <w:p w14:paraId="2A91F88A" w14:textId="22AE6B0C" w:rsidR="00E21084" w:rsidRPr="003C4F33" w:rsidRDefault="00E21084" w:rsidP="00E21084">
      <w:pPr>
        <w:spacing w:line="360" w:lineRule="auto"/>
        <w:ind w:firstLine="709"/>
        <w:contextualSpacing/>
        <w:jc w:val="both"/>
        <w:rPr>
          <w:sz w:val="28"/>
          <w:szCs w:val="28"/>
        </w:rPr>
      </w:pPr>
      <w:r w:rsidRPr="003C4F33">
        <w:rPr>
          <w:sz w:val="28"/>
          <w:szCs w:val="28"/>
        </w:rPr>
        <w:t>Поставленная в начале прохождения производственной практики цель достигнута: изучена деятельность АО «</w:t>
      </w:r>
      <w:proofErr w:type="spellStart"/>
      <w:r w:rsidRPr="003C4F33">
        <w:rPr>
          <w:sz w:val="28"/>
          <w:szCs w:val="28"/>
        </w:rPr>
        <w:t>Семьянское</w:t>
      </w:r>
      <w:proofErr w:type="spellEnd"/>
      <w:r w:rsidRPr="003C4F33">
        <w:rPr>
          <w:sz w:val="28"/>
          <w:szCs w:val="28"/>
        </w:rPr>
        <w:t xml:space="preserve">», приобретены навыки профессиональной работы, а также навыки научно-исследовательской работы. Полученные в процессе теоретической учебы знания и умения закреплены и расширены на практике. Проведен сбор, анализ и обобщение фактического материала, для подготовки магистерской диссертации по теме «Рейтинговая оценка инвестиционной привлекательности компаний фондового рынка США». Изучен список библиографических изданий для дальнейшего написания магистерской диссертации. Осуществлена подготовка данных для составления отчета по практике и написания второй главы магистерской диссертации. </w:t>
      </w:r>
    </w:p>
    <w:p w14:paraId="3CF88B38" w14:textId="3049D2E5" w:rsidR="00E21084" w:rsidRPr="003C4F33" w:rsidRDefault="00E21084" w:rsidP="00E21084">
      <w:pPr>
        <w:spacing w:line="360" w:lineRule="auto"/>
        <w:ind w:firstLine="709"/>
        <w:contextualSpacing/>
        <w:jc w:val="both"/>
        <w:rPr>
          <w:sz w:val="28"/>
          <w:szCs w:val="28"/>
        </w:rPr>
      </w:pPr>
      <w:r w:rsidRPr="003C4F33">
        <w:rPr>
          <w:sz w:val="28"/>
          <w:szCs w:val="28"/>
        </w:rPr>
        <w:t xml:space="preserve">В ходе прохождения производственной практики сформированы новые компетенции. Получен опыт и выявлена способность проводить самостоятельные исследования и вносить оригинальные предложения по направлениям и методам исследования. Получен опыт проведения статистических исследований, навык финансового моделирования (упрощенного). Усовершенствован навык подготовки презентационных материалов: детально изучены инструменты </w:t>
      </w:r>
      <w:proofErr w:type="spellStart"/>
      <w:r w:rsidRPr="003C4F33">
        <w:rPr>
          <w:sz w:val="28"/>
          <w:szCs w:val="28"/>
        </w:rPr>
        <w:t>Microsoft</w:t>
      </w:r>
      <w:proofErr w:type="spellEnd"/>
      <w:r w:rsidRPr="003C4F33">
        <w:rPr>
          <w:sz w:val="28"/>
          <w:szCs w:val="28"/>
        </w:rPr>
        <w:t xml:space="preserve"> </w:t>
      </w:r>
      <w:proofErr w:type="spellStart"/>
      <w:r w:rsidRPr="003C4F33">
        <w:rPr>
          <w:sz w:val="28"/>
          <w:szCs w:val="28"/>
        </w:rPr>
        <w:t>PowerPoint</w:t>
      </w:r>
      <w:proofErr w:type="spellEnd"/>
      <w:r w:rsidRPr="003C4F33">
        <w:rPr>
          <w:sz w:val="28"/>
          <w:szCs w:val="28"/>
        </w:rPr>
        <w:t>,</w:t>
      </w:r>
      <w:del w:id="457" w:author="Александр Гордеев" w:date="2020-02-25T15:13:00Z">
        <w:r w:rsidRPr="003C4F33" w:rsidDel="00700A88">
          <w:rPr>
            <w:sz w:val="28"/>
            <w:szCs w:val="28"/>
          </w:rPr>
          <w:delText>нструментами работы стали</w:delText>
        </w:r>
      </w:del>
      <w:r w:rsidRPr="003C4F33">
        <w:rPr>
          <w:sz w:val="28"/>
          <w:szCs w:val="28"/>
        </w:rPr>
        <w:t xml:space="preserve"> </w:t>
      </w:r>
      <w:ins w:id="458" w:author="Александр Гордеев" w:date="2020-02-25T15:15:00Z">
        <w:r w:rsidRPr="003C4F33">
          <w:rPr>
            <w:sz w:val="28"/>
            <w:szCs w:val="28"/>
            <w:lang w:val="en-US"/>
          </w:rPr>
          <w:t>GitHub</w:t>
        </w:r>
        <w:r w:rsidRPr="003C4F33">
          <w:rPr>
            <w:sz w:val="28"/>
            <w:szCs w:val="28"/>
            <w:rPrChange w:id="459" w:author="Александр Гордеев" w:date="2020-02-25T15:15:00Z">
              <w:rPr>
                <w:sz w:val="28"/>
                <w:szCs w:val="28"/>
                <w:lang w:val="en-US"/>
              </w:rPr>
            </w:rPrChange>
          </w:rPr>
          <w:t xml:space="preserve">, </w:t>
        </w:r>
      </w:ins>
      <w:proofErr w:type="spellStart"/>
      <w:r w:rsidRPr="003C4F33">
        <w:rPr>
          <w:sz w:val="28"/>
          <w:szCs w:val="28"/>
          <w:lang w:val="en-US"/>
          <w:rPrChange w:id="460" w:author="Александр Гордеев" w:date="2020-02-25T15:13:00Z">
            <w:rPr>
              <w:sz w:val="28"/>
              <w:szCs w:val="28"/>
            </w:rPr>
          </w:rPrChange>
        </w:rPr>
        <w:t>JupyterLab</w:t>
      </w:r>
      <w:proofErr w:type="spellEnd"/>
      <w:r w:rsidRPr="003C4F33">
        <w:rPr>
          <w:sz w:val="28"/>
          <w:szCs w:val="28"/>
        </w:rPr>
        <w:t xml:space="preserve">, </w:t>
      </w:r>
      <w:proofErr w:type="spellStart"/>
      <w:r w:rsidRPr="003C4F33">
        <w:rPr>
          <w:sz w:val="28"/>
          <w:szCs w:val="28"/>
          <w:lang w:val="en-US"/>
          <w:rPrChange w:id="461" w:author="Александр Гордеев" w:date="2020-02-25T15:13:00Z">
            <w:rPr>
              <w:sz w:val="28"/>
              <w:szCs w:val="28"/>
            </w:rPr>
          </w:rPrChange>
        </w:rPr>
        <w:t>Jupyter</w:t>
      </w:r>
      <w:proofErr w:type="spellEnd"/>
      <w:r w:rsidRPr="003C4F33">
        <w:rPr>
          <w:sz w:val="28"/>
          <w:szCs w:val="28"/>
        </w:rPr>
        <w:t xml:space="preserve"> </w:t>
      </w:r>
      <w:r w:rsidRPr="003C4F33">
        <w:rPr>
          <w:sz w:val="28"/>
          <w:szCs w:val="28"/>
          <w:lang w:val="en-US"/>
          <w:rPrChange w:id="462" w:author="Александр Гордеев" w:date="2020-02-25T15:13:00Z">
            <w:rPr>
              <w:sz w:val="28"/>
              <w:szCs w:val="28"/>
            </w:rPr>
          </w:rPrChange>
        </w:rPr>
        <w:t>Notebook</w:t>
      </w:r>
      <w:ins w:id="463" w:author="Александр Гордеев" w:date="2020-02-25T15:14:00Z">
        <w:r w:rsidRPr="003C4F33">
          <w:rPr>
            <w:sz w:val="28"/>
            <w:szCs w:val="28"/>
          </w:rPr>
          <w:t xml:space="preserve"> и </w:t>
        </w:r>
        <w:r w:rsidRPr="003C4F33">
          <w:rPr>
            <w:sz w:val="28"/>
            <w:szCs w:val="28"/>
            <w:lang w:val="en-US"/>
          </w:rPr>
          <w:t>Python</w:t>
        </w:r>
      </w:ins>
      <w:r w:rsidRPr="003C4F33">
        <w:rPr>
          <w:sz w:val="28"/>
          <w:szCs w:val="28"/>
        </w:rPr>
        <w:t>.</w:t>
      </w:r>
    </w:p>
    <w:p w14:paraId="022B40A0" w14:textId="1966C244" w:rsidR="008929F2" w:rsidRDefault="00E21084" w:rsidP="00E21084">
      <w:pPr>
        <w:spacing w:line="360" w:lineRule="auto"/>
        <w:rPr>
          <w:sz w:val="28"/>
          <w:szCs w:val="28"/>
        </w:rPr>
      </w:pPr>
      <w:r w:rsidRPr="003C4F33">
        <w:rPr>
          <w:sz w:val="28"/>
          <w:szCs w:val="28"/>
        </w:rPr>
        <w:t>Полученные знания и навыки, а также материалы, собранные во время производственной практики, ценны и полезны не только для дальнейшего написания магистерской диссертации, но и для будущей профессиональной деятельности.</w:t>
      </w:r>
    </w:p>
    <w:p w14:paraId="16375A49" w14:textId="77777777" w:rsidR="008929F2" w:rsidRDefault="008929F2">
      <w:pPr>
        <w:spacing w:after="160" w:line="259" w:lineRule="auto"/>
        <w:ind w:firstLine="0"/>
        <w:rPr>
          <w:sz w:val="28"/>
          <w:szCs w:val="28"/>
        </w:rPr>
      </w:pPr>
      <w:r>
        <w:rPr>
          <w:sz w:val="28"/>
          <w:szCs w:val="28"/>
        </w:rPr>
        <w:br w:type="page"/>
      </w:r>
    </w:p>
    <w:p w14:paraId="28F35092" w14:textId="17B344CA" w:rsidR="00D63B74" w:rsidRDefault="008929F2" w:rsidP="008929F2">
      <w:pPr>
        <w:pStyle w:val="1"/>
        <w:ind w:firstLine="0"/>
        <w:jc w:val="center"/>
        <w:rPr>
          <w:b/>
          <w:bCs/>
          <w:color w:val="auto"/>
        </w:rPr>
      </w:pPr>
      <w:r w:rsidRPr="008929F2">
        <w:rPr>
          <w:b/>
          <w:bCs/>
          <w:color w:val="auto"/>
        </w:rPr>
        <w:lastRenderedPageBreak/>
        <w:t>Приложение</w:t>
      </w:r>
    </w:p>
    <w:p w14:paraId="0E572586" w14:textId="77777777" w:rsidR="008929F2" w:rsidRDefault="008929F2" w:rsidP="008929F2">
      <w:pPr>
        <w:spacing w:line="259" w:lineRule="auto"/>
        <w:jc w:val="right"/>
      </w:pPr>
      <w:r>
        <w:t>Приложение 1.</w:t>
      </w:r>
    </w:p>
    <w:tbl>
      <w:tblPr>
        <w:tblW w:w="9175" w:type="dxa"/>
        <w:tblLook w:val="04A0" w:firstRow="1" w:lastRow="0" w:firstColumn="1" w:lastColumn="0" w:noHBand="0" w:noVBand="1"/>
      </w:tblPr>
      <w:tblGrid>
        <w:gridCol w:w="2420"/>
        <w:gridCol w:w="1715"/>
        <w:gridCol w:w="1620"/>
        <w:gridCol w:w="1620"/>
        <w:gridCol w:w="1800"/>
      </w:tblGrid>
      <w:tr w:rsidR="008929F2" w:rsidRPr="008929F2" w14:paraId="05958421" w14:textId="77777777" w:rsidTr="008929F2">
        <w:trPr>
          <w:trHeight w:val="20"/>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7467E" w14:textId="77777777" w:rsidR="008929F2" w:rsidRPr="008929F2" w:rsidRDefault="008929F2" w:rsidP="008929F2">
            <w:pPr>
              <w:spacing w:line="20" w:lineRule="atLeast"/>
              <w:ind w:firstLine="0"/>
              <w:jc w:val="center"/>
              <w:rPr>
                <w:b/>
                <w:bCs/>
                <w:color w:val="000000"/>
                <w:sz w:val="20"/>
              </w:rPr>
            </w:pPr>
            <w:r w:rsidRPr="008929F2">
              <w:rPr>
                <w:b/>
                <w:bCs/>
                <w:color w:val="000000"/>
                <w:sz w:val="20"/>
              </w:rPr>
              <w:t>Показатель</w:t>
            </w:r>
          </w:p>
        </w:tc>
        <w:tc>
          <w:tcPr>
            <w:tcW w:w="1715" w:type="dxa"/>
            <w:tcBorders>
              <w:top w:val="single" w:sz="4" w:space="0" w:color="auto"/>
              <w:left w:val="nil"/>
              <w:bottom w:val="single" w:sz="4" w:space="0" w:color="auto"/>
              <w:right w:val="single" w:sz="4" w:space="0" w:color="auto"/>
            </w:tcBorders>
            <w:shd w:val="clear" w:color="auto" w:fill="auto"/>
            <w:vAlign w:val="center"/>
            <w:hideMark/>
          </w:tcPr>
          <w:p w14:paraId="09682E30" w14:textId="77777777" w:rsidR="008929F2" w:rsidRPr="008929F2" w:rsidRDefault="008929F2" w:rsidP="008929F2">
            <w:pPr>
              <w:spacing w:line="20" w:lineRule="atLeast"/>
              <w:ind w:firstLine="0"/>
              <w:jc w:val="center"/>
              <w:rPr>
                <w:b/>
                <w:bCs/>
                <w:color w:val="000000"/>
                <w:sz w:val="20"/>
              </w:rPr>
            </w:pPr>
            <w:r w:rsidRPr="008929F2">
              <w:rPr>
                <w:b/>
                <w:bCs/>
                <w:color w:val="000000"/>
                <w:sz w:val="20"/>
              </w:rPr>
              <w:t>Число наблюдений</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7CC095D1" w14:textId="77777777" w:rsidR="008929F2" w:rsidRPr="008929F2" w:rsidRDefault="008929F2" w:rsidP="008929F2">
            <w:pPr>
              <w:spacing w:line="20" w:lineRule="atLeast"/>
              <w:ind w:firstLine="0"/>
              <w:jc w:val="center"/>
              <w:rPr>
                <w:b/>
                <w:bCs/>
                <w:color w:val="000000"/>
                <w:sz w:val="20"/>
              </w:rPr>
            </w:pPr>
            <w:r w:rsidRPr="008929F2">
              <w:rPr>
                <w:b/>
                <w:bCs/>
                <w:color w:val="000000"/>
                <w:sz w:val="20"/>
              </w:rPr>
              <w:t>Медиана</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03405D7A" w14:textId="77777777" w:rsidR="008929F2" w:rsidRPr="008929F2" w:rsidRDefault="008929F2" w:rsidP="008929F2">
            <w:pPr>
              <w:spacing w:line="20" w:lineRule="atLeast"/>
              <w:ind w:firstLine="0"/>
              <w:jc w:val="center"/>
              <w:rPr>
                <w:b/>
                <w:bCs/>
                <w:color w:val="000000"/>
                <w:sz w:val="20"/>
              </w:rPr>
            </w:pPr>
            <w:r w:rsidRPr="008929F2">
              <w:rPr>
                <w:b/>
                <w:bCs/>
                <w:color w:val="000000"/>
                <w:sz w:val="20"/>
              </w:rPr>
              <w:t>Среднее</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574ED02F" w14:textId="77777777" w:rsidR="008929F2" w:rsidRPr="008929F2" w:rsidRDefault="008929F2" w:rsidP="008929F2">
            <w:pPr>
              <w:spacing w:line="20" w:lineRule="atLeast"/>
              <w:ind w:firstLine="0"/>
              <w:jc w:val="center"/>
              <w:rPr>
                <w:b/>
                <w:bCs/>
                <w:color w:val="000000"/>
                <w:sz w:val="20"/>
              </w:rPr>
            </w:pPr>
            <w:r w:rsidRPr="008929F2">
              <w:rPr>
                <w:b/>
                <w:bCs/>
                <w:color w:val="000000"/>
                <w:sz w:val="20"/>
              </w:rPr>
              <w:t>STD</w:t>
            </w:r>
          </w:p>
        </w:tc>
      </w:tr>
      <w:tr w:rsidR="008929F2" w:rsidRPr="008929F2" w14:paraId="48122EBB"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3FAA36E" w14:textId="77777777" w:rsidR="008929F2" w:rsidRPr="008929F2" w:rsidRDefault="008929F2" w:rsidP="008929F2">
            <w:pPr>
              <w:spacing w:line="20" w:lineRule="atLeast"/>
              <w:ind w:firstLine="0"/>
              <w:rPr>
                <w:color w:val="000000"/>
                <w:sz w:val="20"/>
              </w:rPr>
            </w:pPr>
            <w:proofErr w:type="spellStart"/>
            <w:r w:rsidRPr="008929F2">
              <w:rPr>
                <w:color w:val="000000"/>
                <w:sz w:val="20"/>
              </w:rPr>
              <w:t>total_assets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515C8AB4"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7,459 </w:t>
            </w:r>
          </w:p>
        </w:tc>
        <w:tc>
          <w:tcPr>
            <w:tcW w:w="1620" w:type="dxa"/>
            <w:tcBorders>
              <w:top w:val="nil"/>
              <w:left w:val="nil"/>
              <w:bottom w:val="single" w:sz="4" w:space="0" w:color="auto"/>
              <w:right w:val="single" w:sz="4" w:space="0" w:color="auto"/>
            </w:tcBorders>
            <w:shd w:val="clear" w:color="auto" w:fill="auto"/>
            <w:noWrap/>
            <w:vAlign w:val="center"/>
            <w:hideMark/>
          </w:tcPr>
          <w:p w14:paraId="6641E9C3"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11,334.00  </w:t>
            </w:r>
          </w:p>
        </w:tc>
        <w:tc>
          <w:tcPr>
            <w:tcW w:w="1620" w:type="dxa"/>
            <w:tcBorders>
              <w:top w:val="nil"/>
              <w:left w:val="nil"/>
              <w:bottom w:val="single" w:sz="4" w:space="0" w:color="auto"/>
              <w:right w:val="single" w:sz="4" w:space="0" w:color="auto"/>
            </w:tcBorders>
            <w:shd w:val="clear" w:color="auto" w:fill="auto"/>
            <w:noWrap/>
            <w:vAlign w:val="center"/>
            <w:hideMark/>
          </w:tcPr>
          <w:p w14:paraId="09B1DDE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52,181.06 </w:t>
            </w:r>
          </w:p>
        </w:tc>
        <w:tc>
          <w:tcPr>
            <w:tcW w:w="1800" w:type="dxa"/>
            <w:tcBorders>
              <w:top w:val="nil"/>
              <w:left w:val="nil"/>
              <w:bottom w:val="single" w:sz="4" w:space="0" w:color="auto"/>
              <w:right w:val="single" w:sz="4" w:space="0" w:color="auto"/>
            </w:tcBorders>
            <w:shd w:val="clear" w:color="auto" w:fill="auto"/>
            <w:noWrap/>
            <w:vAlign w:val="center"/>
            <w:hideMark/>
          </w:tcPr>
          <w:p w14:paraId="079A5DE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184,136.58 </w:t>
            </w:r>
          </w:p>
        </w:tc>
      </w:tr>
      <w:tr w:rsidR="008929F2" w:rsidRPr="008929F2" w14:paraId="73A635F2"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C978968" w14:textId="77777777" w:rsidR="008929F2" w:rsidRPr="008929F2" w:rsidRDefault="008929F2" w:rsidP="008929F2">
            <w:pPr>
              <w:spacing w:line="20" w:lineRule="atLeast"/>
              <w:ind w:firstLine="0"/>
              <w:rPr>
                <w:color w:val="000000"/>
                <w:sz w:val="20"/>
              </w:rPr>
            </w:pPr>
            <w:proofErr w:type="spellStart"/>
            <w:r w:rsidRPr="008929F2">
              <w:rPr>
                <w:color w:val="000000"/>
                <w:sz w:val="20"/>
              </w:rPr>
              <w:t>equity</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5C7F53F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7,459 </w:t>
            </w:r>
          </w:p>
        </w:tc>
        <w:tc>
          <w:tcPr>
            <w:tcW w:w="1620" w:type="dxa"/>
            <w:tcBorders>
              <w:top w:val="nil"/>
              <w:left w:val="nil"/>
              <w:bottom w:val="single" w:sz="4" w:space="0" w:color="auto"/>
              <w:right w:val="single" w:sz="4" w:space="0" w:color="auto"/>
            </w:tcBorders>
            <w:shd w:val="clear" w:color="auto" w:fill="auto"/>
            <w:noWrap/>
            <w:vAlign w:val="center"/>
            <w:hideMark/>
          </w:tcPr>
          <w:p w14:paraId="1BC41374"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3,927.95 </w:t>
            </w:r>
          </w:p>
        </w:tc>
        <w:tc>
          <w:tcPr>
            <w:tcW w:w="1620" w:type="dxa"/>
            <w:tcBorders>
              <w:top w:val="nil"/>
              <w:left w:val="nil"/>
              <w:bottom w:val="single" w:sz="4" w:space="0" w:color="auto"/>
              <w:right w:val="single" w:sz="4" w:space="0" w:color="auto"/>
            </w:tcBorders>
            <w:shd w:val="clear" w:color="auto" w:fill="auto"/>
            <w:noWrap/>
            <w:vAlign w:val="center"/>
            <w:hideMark/>
          </w:tcPr>
          <w:p w14:paraId="4C2B06E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10,307.38 </w:t>
            </w:r>
          </w:p>
        </w:tc>
        <w:tc>
          <w:tcPr>
            <w:tcW w:w="1800" w:type="dxa"/>
            <w:tcBorders>
              <w:top w:val="nil"/>
              <w:left w:val="nil"/>
              <w:bottom w:val="single" w:sz="4" w:space="0" w:color="auto"/>
              <w:right w:val="single" w:sz="4" w:space="0" w:color="auto"/>
            </w:tcBorders>
            <w:shd w:val="clear" w:color="auto" w:fill="auto"/>
            <w:noWrap/>
            <w:vAlign w:val="center"/>
            <w:hideMark/>
          </w:tcPr>
          <w:p w14:paraId="29B3D95B"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21,629.12 </w:t>
            </w:r>
          </w:p>
        </w:tc>
      </w:tr>
      <w:tr w:rsidR="008929F2" w:rsidRPr="008929F2" w14:paraId="1F7EDC8B"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A708677" w14:textId="77777777" w:rsidR="008929F2" w:rsidRPr="008929F2" w:rsidRDefault="008929F2" w:rsidP="008929F2">
            <w:pPr>
              <w:spacing w:line="20" w:lineRule="atLeast"/>
              <w:ind w:firstLine="0"/>
              <w:rPr>
                <w:color w:val="000000"/>
                <w:sz w:val="20"/>
              </w:rPr>
            </w:pPr>
            <w:proofErr w:type="spellStart"/>
            <w:r w:rsidRPr="008929F2">
              <w:rPr>
                <w:color w:val="000000"/>
                <w:sz w:val="20"/>
              </w:rPr>
              <w:t>ebit</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59E35F51"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7,459 </w:t>
            </w:r>
          </w:p>
        </w:tc>
        <w:tc>
          <w:tcPr>
            <w:tcW w:w="1620" w:type="dxa"/>
            <w:tcBorders>
              <w:top w:val="nil"/>
              <w:left w:val="nil"/>
              <w:bottom w:val="single" w:sz="4" w:space="0" w:color="auto"/>
              <w:right w:val="single" w:sz="4" w:space="0" w:color="auto"/>
            </w:tcBorders>
            <w:shd w:val="clear" w:color="auto" w:fill="auto"/>
            <w:noWrap/>
            <w:vAlign w:val="center"/>
            <w:hideMark/>
          </w:tcPr>
          <w:p w14:paraId="02CC8956"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950.00 </w:t>
            </w:r>
          </w:p>
        </w:tc>
        <w:tc>
          <w:tcPr>
            <w:tcW w:w="1620" w:type="dxa"/>
            <w:tcBorders>
              <w:top w:val="nil"/>
              <w:left w:val="nil"/>
              <w:bottom w:val="single" w:sz="4" w:space="0" w:color="auto"/>
              <w:right w:val="single" w:sz="4" w:space="0" w:color="auto"/>
            </w:tcBorders>
            <w:shd w:val="clear" w:color="auto" w:fill="auto"/>
            <w:noWrap/>
            <w:vAlign w:val="center"/>
            <w:hideMark/>
          </w:tcPr>
          <w:p w14:paraId="7BBD52B9"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2,657.19 </w:t>
            </w:r>
          </w:p>
        </w:tc>
        <w:tc>
          <w:tcPr>
            <w:tcW w:w="1800" w:type="dxa"/>
            <w:tcBorders>
              <w:top w:val="nil"/>
              <w:left w:val="nil"/>
              <w:bottom w:val="single" w:sz="4" w:space="0" w:color="auto"/>
              <w:right w:val="single" w:sz="4" w:space="0" w:color="auto"/>
            </w:tcBorders>
            <w:shd w:val="clear" w:color="auto" w:fill="auto"/>
            <w:noWrap/>
            <w:vAlign w:val="center"/>
            <w:hideMark/>
          </w:tcPr>
          <w:p w14:paraId="291B830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5,885.45 </w:t>
            </w:r>
          </w:p>
        </w:tc>
      </w:tr>
      <w:tr w:rsidR="008929F2" w:rsidRPr="008929F2" w14:paraId="3674FEC2"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0DF8607" w14:textId="77777777" w:rsidR="008929F2" w:rsidRPr="008929F2" w:rsidRDefault="008929F2" w:rsidP="008929F2">
            <w:pPr>
              <w:spacing w:line="20" w:lineRule="atLeast"/>
              <w:ind w:firstLine="0"/>
              <w:rPr>
                <w:color w:val="000000"/>
                <w:sz w:val="20"/>
              </w:rPr>
            </w:pPr>
            <w:proofErr w:type="spellStart"/>
            <w:r w:rsidRPr="008929F2">
              <w:rPr>
                <w:color w:val="000000"/>
                <w:sz w:val="20"/>
              </w:rPr>
              <w:t>Invested_capital</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7A25A9F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7,459 </w:t>
            </w:r>
          </w:p>
        </w:tc>
        <w:tc>
          <w:tcPr>
            <w:tcW w:w="1620" w:type="dxa"/>
            <w:tcBorders>
              <w:top w:val="nil"/>
              <w:left w:val="nil"/>
              <w:bottom w:val="single" w:sz="4" w:space="0" w:color="auto"/>
              <w:right w:val="single" w:sz="4" w:space="0" w:color="auto"/>
            </w:tcBorders>
            <w:shd w:val="clear" w:color="auto" w:fill="auto"/>
            <w:noWrap/>
            <w:vAlign w:val="center"/>
            <w:hideMark/>
          </w:tcPr>
          <w:p w14:paraId="11F6200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6,815.00 </w:t>
            </w:r>
          </w:p>
        </w:tc>
        <w:tc>
          <w:tcPr>
            <w:tcW w:w="1620" w:type="dxa"/>
            <w:tcBorders>
              <w:top w:val="nil"/>
              <w:left w:val="nil"/>
              <w:bottom w:val="single" w:sz="4" w:space="0" w:color="auto"/>
              <w:right w:val="single" w:sz="4" w:space="0" w:color="auto"/>
            </w:tcBorders>
            <w:shd w:val="clear" w:color="auto" w:fill="auto"/>
            <w:noWrap/>
            <w:vAlign w:val="center"/>
            <w:hideMark/>
          </w:tcPr>
          <w:p w14:paraId="2A37887B"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18,757.83 </w:t>
            </w:r>
          </w:p>
        </w:tc>
        <w:tc>
          <w:tcPr>
            <w:tcW w:w="1800" w:type="dxa"/>
            <w:tcBorders>
              <w:top w:val="nil"/>
              <w:left w:val="nil"/>
              <w:bottom w:val="single" w:sz="4" w:space="0" w:color="auto"/>
              <w:right w:val="single" w:sz="4" w:space="0" w:color="auto"/>
            </w:tcBorders>
            <w:shd w:val="clear" w:color="auto" w:fill="auto"/>
            <w:noWrap/>
            <w:vAlign w:val="center"/>
            <w:hideMark/>
          </w:tcPr>
          <w:p w14:paraId="2F7BABA7"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44,764.57 </w:t>
            </w:r>
          </w:p>
        </w:tc>
      </w:tr>
      <w:tr w:rsidR="008929F2" w:rsidRPr="008929F2" w14:paraId="14941A66"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15E3131" w14:textId="77777777" w:rsidR="008929F2" w:rsidRPr="008929F2" w:rsidRDefault="008929F2" w:rsidP="008929F2">
            <w:pPr>
              <w:spacing w:line="20" w:lineRule="atLeast"/>
              <w:ind w:firstLine="0"/>
              <w:rPr>
                <w:color w:val="000000"/>
                <w:sz w:val="20"/>
              </w:rPr>
            </w:pPr>
            <w:proofErr w:type="spellStart"/>
            <w:r w:rsidRPr="008929F2">
              <w:rPr>
                <w:color w:val="000000"/>
                <w:sz w:val="20"/>
              </w:rPr>
              <w:t>other_liabilities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55920109"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7,459 </w:t>
            </w:r>
          </w:p>
        </w:tc>
        <w:tc>
          <w:tcPr>
            <w:tcW w:w="1620" w:type="dxa"/>
            <w:tcBorders>
              <w:top w:val="nil"/>
              <w:left w:val="nil"/>
              <w:bottom w:val="single" w:sz="4" w:space="0" w:color="auto"/>
              <w:right w:val="single" w:sz="4" w:space="0" w:color="auto"/>
            </w:tcBorders>
            <w:shd w:val="clear" w:color="auto" w:fill="auto"/>
            <w:noWrap/>
            <w:vAlign w:val="center"/>
            <w:hideMark/>
          </w:tcPr>
          <w:p w14:paraId="5D3EA71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616.00 </w:t>
            </w:r>
          </w:p>
        </w:tc>
        <w:tc>
          <w:tcPr>
            <w:tcW w:w="1620" w:type="dxa"/>
            <w:tcBorders>
              <w:top w:val="nil"/>
              <w:left w:val="nil"/>
              <w:bottom w:val="single" w:sz="4" w:space="0" w:color="auto"/>
              <w:right w:val="single" w:sz="4" w:space="0" w:color="auto"/>
            </w:tcBorders>
            <w:shd w:val="clear" w:color="auto" w:fill="auto"/>
            <w:noWrap/>
            <w:vAlign w:val="center"/>
            <w:hideMark/>
          </w:tcPr>
          <w:p w14:paraId="479DCC24"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10,457.79 </w:t>
            </w:r>
          </w:p>
        </w:tc>
        <w:tc>
          <w:tcPr>
            <w:tcW w:w="1800" w:type="dxa"/>
            <w:tcBorders>
              <w:top w:val="nil"/>
              <w:left w:val="nil"/>
              <w:bottom w:val="single" w:sz="4" w:space="0" w:color="auto"/>
              <w:right w:val="single" w:sz="4" w:space="0" w:color="auto"/>
            </w:tcBorders>
            <w:shd w:val="clear" w:color="auto" w:fill="auto"/>
            <w:noWrap/>
            <w:vAlign w:val="center"/>
            <w:hideMark/>
          </w:tcPr>
          <w:p w14:paraId="0BAD5B4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51,276.12 </w:t>
            </w:r>
          </w:p>
        </w:tc>
      </w:tr>
      <w:tr w:rsidR="008929F2" w:rsidRPr="008929F2" w14:paraId="5E05884C"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0C57FD8" w14:textId="77777777" w:rsidR="008929F2" w:rsidRPr="008929F2" w:rsidRDefault="008929F2" w:rsidP="008929F2">
            <w:pPr>
              <w:spacing w:line="20" w:lineRule="atLeast"/>
              <w:ind w:firstLine="0"/>
              <w:rPr>
                <w:color w:val="000000"/>
                <w:sz w:val="20"/>
              </w:rPr>
            </w:pPr>
            <w:proofErr w:type="spellStart"/>
            <w:r w:rsidRPr="008929F2">
              <w:rPr>
                <w:color w:val="000000"/>
                <w:sz w:val="20"/>
              </w:rPr>
              <w:t>net_income</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03C62B3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7,459 </w:t>
            </w:r>
          </w:p>
        </w:tc>
        <w:tc>
          <w:tcPr>
            <w:tcW w:w="1620" w:type="dxa"/>
            <w:tcBorders>
              <w:top w:val="nil"/>
              <w:left w:val="nil"/>
              <w:bottom w:val="single" w:sz="4" w:space="0" w:color="auto"/>
              <w:right w:val="single" w:sz="4" w:space="0" w:color="auto"/>
            </w:tcBorders>
            <w:shd w:val="clear" w:color="auto" w:fill="auto"/>
            <w:noWrap/>
            <w:vAlign w:val="center"/>
            <w:hideMark/>
          </w:tcPr>
          <w:p w14:paraId="64744A6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509.00 </w:t>
            </w:r>
          </w:p>
        </w:tc>
        <w:tc>
          <w:tcPr>
            <w:tcW w:w="1620" w:type="dxa"/>
            <w:tcBorders>
              <w:top w:val="nil"/>
              <w:left w:val="nil"/>
              <w:bottom w:val="single" w:sz="4" w:space="0" w:color="auto"/>
              <w:right w:val="single" w:sz="4" w:space="0" w:color="auto"/>
            </w:tcBorders>
            <w:shd w:val="clear" w:color="auto" w:fill="auto"/>
            <w:noWrap/>
            <w:vAlign w:val="center"/>
            <w:hideMark/>
          </w:tcPr>
          <w:p w14:paraId="5C57031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1,465.08 </w:t>
            </w:r>
          </w:p>
        </w:tc>
        <w:tc>
          <w:tcPr>
            <w:tcW w:w="1800" w:type="dxa"/>
            <w:tcBorders>
              <w:top w:val="nil"/>
              <w:left w:val="nil"/>
              <w:bottom w:val="single" w:sz="4" w:space="0" w:color="auto"/>
              <w:right w:val="single" w:sz="4" w:space="0" w:color="auto"/>
            </w:tcBorders>
            <w:shd w:val="clear" w:color="auto" w:fill="auto"/>
            <w:noWrap/>
            <w:vAlign w:val="center"/>
            <w:hideMark/>
          </w:tcPr>
          <w:p w14:paraId="111E99F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3,695.05 </w:t>
            </w:r>
          </w:p>
        </w:tc>
      </w:tr>
      <w:tr w:rsidR="008929F2" w:rsidRPr="008929F2" w14:paraId="6F5D38F2"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54AB736" w14:textId="77777777" w:rsidR="008929F2" w:rsidRPr="008929F2" w:rsidRDefault="008929F2" w:rsidP="008929F2">
            <w:pPr>
              <w:spacing w:line="20" w:lineRule="atLeast"/>
              <w:ind w:firstLine="0"/>
              <w:rPr>
                <w:color w:val="000000"/>
                <w:sz w:val="20"/>
              </w:rPr>
            </w:pPr>
            <w:proofErr w:type="spellStart"/>
            <w:r w:rsidRPr="008929F2">
              <w:rPr>
                <w:color w:val="000000"/>
                <w:sz w:val="20"/>
              </w:rPr>
              <w:t>op_inc_after_dep</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6E633FC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7,459 </w:t>
            </w:r>
          </w:p>
        </w:tc>
        <w:tc>
          <w:tcPr>
            <w:tcW w:w="1620" w:type="dxa"/>
            <w:tcBorders>
              <w:top w:val="nil"/>
              <w:left w:val="nil"/>
              <w:bottom w:val="single" w:sz="4" w:space="0" w:color="auto"/>
              <w:right w:val="single" w:sz="4" w:space="0" w:color="auto"/>
            </w:tcBorders>
            <w:shd w:val="clear" w:color="auto" w:fill="auto"/>
            <w:noWrap/>
            <w:vAlign w:val="center"/>
            <w:hideMark/>
          </w:tcPr>
          <w:p w14:paraId="7093634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950.00 </w:t>
            </w:r>
          </w:p>
        </w:tc>
        <w:tc>
          <w:tcPr>
            <w:tcW w:w="1620" w:type="dxa"/>
            <w:tcBorders>
              <w:top w:val="nil"/>
              <w:left w:val="nil"/>
              <w:bottom w:val="single" w:sz="4" w:space="0" w:color="auto"/>
              <w:right w:val="single" w:sz="4" w:space="0" w:color="auto"/>
            </w:tcBorders>
            <w:shd w:val="clear" w:color="auto" w:fill="auto"/>
            <w:noWrap/>
            <w:vAlign w:val="center"/>
            <w:hideMark/>
          </w:tcPr>
          <w:p w14:paraId="61538F0D"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2,657.19 </w:t>
            </w:r>
          </w:p>
        </w:tc>
        <w:tc>
          <w:tcPr>
            <w:tcW w:w="1800" w:type="dxa"/>
            <w:tcBorders>
              <w:top w:val="nil"/>
              <w:left w:val="nil"/>
              <w:bottom w:val="single" w:sz="4" w:space="0" w:color="auto"/>
              <w:right w:val="single" w:sz="4" w:space="0" w:color="auto"/>
            </w:tcBorders>
            <w:shd w:val="clear" w:color="auto" w:fill="auto"/>
            <w:noWrap/>
            <w:vAlign w:val="center"/>
            <w:hideMark/>
          </w:tcPr>
          <w:p w14:paraId="5DA3C8D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5,885.45 </w:t>
            </w:r>
          </w:p>
        </w:tc>
      </w:tr>
      <w:tr w:rsidR="008929F2" w:rsidRPr="008929F2" w14:paraId="4AB4EE0D"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65E8F60" w14:textId="77777777" w:rsidR="008929F2" w:rsidRPr="008929F2" w:rsidRDefault="008929F2" w:rsidP="008929F2">
            <w:pPr>
              <w:spacing w:line="20" w:lineRule="atLeast"/>
              <w:ind w:firstLine="0"/>
              <w:rPr>
                <w:color w:val="000000"/>
                <w:sz w:val="20"/>
              </w:rPr>
            </w:pPr>
            <w:proofErr w:type="spellStart"/>
            <w:r w:rsidRPr="008929F2">
              <w:rPr>
                <w:color w:val="000000"/>
                <w:sz w:val="20"/>
              </w:rPr>
              <w:t>sales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54AF52A1"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7,459 </w:t>
            </w:r>
          </w:p>
        </w:tc>
        <w:tc>
          <w:tcPr>
            <w:tcW w:w="1620" w:type="dxa"/>
            <w:tcBorders>
              <w:top w:val="nil"/>
              <w:left w:val="nil"/>
              <w:bottom w:val="single" w:sz="4" w:space="0" w:color="auto"/>
              <w:right w:val="single" w:sz="4" w:space="0" w:color="auto"/>
            </w:tcBorders>
            <w:shd w:val="clear" w:color="auto" w:fill="auto"/>
            <w:noWrap/>
            <w:vAlign w:val="center"/>
            <w:hideMark/>
          </w:tcPr>
          <w:p w14:paraId="6501D4E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6,470.60 </w:t>
            </w:r>
          </w:p>
        </w:tc>
        <w:tc>
          <w:tcPr>
            <w:tcW w:w="1620" w:type="dxa"/>
            <w:tcBorders>
              <w:top w:val="nil"/>
              <w:left w:val="nil"/>
              <w:bottom w:val="single" w:sz="4" w:space="0" w:color="auto"/>
              <w:right w:val="single" w:sz="4" w:space="0" w:color="auto"/>
            </w:tcBorders>
            <w:shd w:val="clear" w:color="auto" w:fill="auto"/>
            <w:noWrap/>
            <w:vAlign w:val="center"/>
            <w:hideMark/>
          </w:tcPr>
          <w:p w14:paraId="1250DF9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17,677.30 </w:t>
            </w:r>
          </w:p>
        </w:tc>
        <w:tc>
          <w:tcPr>
            <w:tcW w:w="1800" w:type="dxa"/>
            <w:tcBorders>
              <w:top w:val="nil"/>
              <w:left w:val="nil"/>
              <w:bottom w:val="single" w:sz="4" w:space="0" w:color="auto"/>
              <w:right w:val="single" w:sz="4" w:space="0" w:color="auto"/>
            </w:tcBorders>
            <w:shd w:val="clear" w:color="auto" w:fill="auto"/>
            <w:noWrap/>
            <w:vAlign w:val="center"/>
            <w:hideMark/>
          </w:tcPr>
          <w:p w14:paraId="439F20A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35,807.99 </w:t>
            </w:r>
          </w:p>
        </w:tc>
      </w:tr>
      <w:tr w:rsidR="008929F2" w:rsidRPr="008929F2" w14:paraId="40756A8A"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A1D4FD4" w14:textId="77777777" w:rsidR="008929F2" w:rsidRPr="008929F2" w:rsidRDefault="008929F2" w:rsidP="008929F2">
            <w:pPr>
              <w:spacing w:line="20" w:lineRule="atLeast"/>
              <w:ind w:firstLine="0"/>
              <w:rPr>
                <w:color w:val="000000"/>
                <w:sz w:val="20"/>
              </w:rPr>
            </w:pPr>
            <w:proofErr w:type="spellStart"/>
            <w:r w:rsidRPr="008929F2">
              <w:rPr>
                <w:color w:val="000000"/>
                <w:sz w:val="20"/>
              </w:rPr>
              <w:t>stockholders_equity</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718C2917"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7,459 </w:t>
            </w:r>
          </w:p>
        </w:tc>
        <w:tc>
          <w:tcPr>
            <w:tcW w:w="1620" w:type="dxa"/>
            <w:tcBorders>
              <w:top w:val="nil"/>
              <w:left w:val="nil"/>
              <w:bottom w:val="single" w:sz="4" w:space="0" w:color="auto"/>
              <w:right w:val="single" w:sz="4" w:space="0" w:color="auto"/>
            </w:tcBorders>
            <w:shd w:val="clear" w:color="auto" w:fill="auto"/>
            <w:noWrap/>
            <w:vAlign w:val="center"/>
            <w:hideMark/>
          </w:tcPr>
          <w:p w14:paraId="29115696"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3,964.98 </w:t>
            </w:r>
          </w:p>
        </w:tc>
        <w:tc>
          <w:tcPr>
            <w:tcW w:w="1620" w:type="dxa"/>
            <w:tcBorders>
              <w:top w:val="nil"/>
              <w:left w:val="nil"/>
              <w:bottom w:val="single" w:sz="4" w:space="0" w:color="auto"/>
              <w:right w:val="single" w:sz="4" w:space="0" w:color="auto"/>
            </w:tcBorders>
            <w:shd w:val="clear" w:color="auto" w:fill="auto"/>
            <w:noWrap/>
            <w:vAlign w:val="center"/>
            <w:hideMark/>
          </w:tcPr>
          <w:p w14:paraId="19337C74"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10,518.98 </w:t>
            </w:r>
          </w:p>
        </w:tc>
        <w:tc>
          <w:tcPr>
            <w:tcW w:w="1800" w:type="dxa"/>
            <w:tcBorders>
              <w:top w:val="nil"/>
              <w:left w:val="nil"/>
              <w:bottom w:val="single" w:sz="4" w:space="0" w:color="auto"/>
              <w:right w:val="single" w:sz="4" w:space="0" w:color="auto"/>
            </w:tcBorders>
            <w:shd w:val="clear" w:color="auto" w:fill="auto"/>
            <w:noWrap/>
            <w:vAlign w:val="center"/>
            <w:hideMark/>
          </w:tcPr>
          <w:p w14:paraId="673A3E5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22,525.88 </w:t>
            </w:r>
          </w:p>
        </w:tc>
      </w:tr>
      <w:tr w:rsidR="008929F2" w:rsidRPr="008929F2" w14:paraId="2ED4B71F"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385040D" w14:textId="77777777" w:rsidR="008929F2" w:rsidRPr="008929F2" w:rsidRDefault="008929F2" w:rsidP="008929F2">
            <w:pPr>
              <w:spacing w:line="20" w:lineRule="atLeast"/>
              <w:ind w:firstLine="0"/>
              <w:rPr>
                <w:color w:val="000000"/>
                <w:sz w:val="20"/>
              </w:rPr>
            </w:pPr>
            <w:r w:rsidRPr="008929F2">
              <w:rPr>
                <w:color w:val="000000"/>
                <w:sz w:val="20"/>
              </w:rPr>
              <w:t>STD</w:t>
            </w:r>
          </w:p>
        </w:tc>
        <w:tc>
          <w:tcPr>
            <w:tcW w:w="1715" w:type="dxa"/>
            <w:tcBorders>
              <w:top w:val="nil"/>
              <w:left w:val="nil"/>
              <w:bottom w:val="single" w:sz="4" w:space="0" w:color="auto"/>
              <w:right w:val="single" w:sz="4" w:space="0" w:color="auto"/>
            </w:tcBorders>
            <w:shd w:val="clear" w:color="auto" w:fill="auto"/>
            <w:noWrap/>
            <w:vAlign w:val="center"/>
            <w:hideMark/>
          </w:tcPr>
          <w:p w14:paraId="50F9515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7,456 </w:t>
            </w:r>
          </w:p>
        </w:tc>
        <w:tc>
          <w:tcPr>
            <w:tcW w:w="1620" w:type="dxa"/>
            <w:tcBorders>
              <w:top w:val="nil"/>
              <w:left w:val="nil"/>
              <w:bottom w:val="single" w:sz="4" w:space="0" w:color="auto"/>
              <w:right w:val="single" w:sz="4" w:space="0" w:color="auto"/>
            </w:tcBorders>
            <w:shd w:val="clear" w:color="auto" w:fill="auto"/>
            <w:noWrap/>
            <w:vAlign w:val="center"/>
            <w:hideMark/>
          </w:tcPr>
          <w:p w14:paraId="07B2891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202.57 </w:t>
            </w:r>
          </w:p>
        </w:tc>
        <w:tc>
          <w:tcPr>
            <w:tcW w:w="1620" w:type="dxa"/>
            <w:tcBorders>
              <w:top w:val="nil"/>
              <w:left w:val="nil"/>
              <w:bottom w:val="single" w:sz="4" w:space="0" w:color="auto"/>
              <w:right w:val="single" w:sz="4" w:space="0" w:color="auto"/>
            </w:tcBorders>
            <w:shd w:val="clear" w:color="auto" w:fill="auto"/>
            <w:noWrap/>
            <w:vAlign w:val="center"/>
            <w:hideMark/>
          </w:tcPr>
          <w:p w14:paraId="6742155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5,352.10 </w:t>
            </w:r>
          </w:p>
        </w:tc>
        <w:tc>
          <w:tcPr>
            <w:tcW w:w="1800" w:type="dxa"/>
            <w:tcBorders>
              <w:top w:val="nil"/>
              <w:left w:val="nil"/>
              <w:bottom w:val="single" w:sz="4" w:space="0" w:color="auto"/>
              <w:right w:val="single" w:sz="4" w:space="0" w:color="auto"/>
            </w:tcBorders>
            <w:shd w:val="clear" w:color="auto" w:fill="auto"/>
            <w:noWrap/>
            <w:vAlign w:val="center"/>
            <w:hideMark/>
          </w:tcPr>
          <w:p w14:paraId="6D3895B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34,689.95 </w:t>
            </w:r>
          </w:p>
        </w:tc>
      </w:tr>
      <w:tr w:rsidR="008929F2" w:rsidRPr="008929F2" w14:paraId="617123C0"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3181DCBB" w14:textId="77777777" w:rsidR="008929F2" w:rsidRPr="008929F2" w:rsidRDefault="008929F2" w:rsidP="008929F2">
            <w:pPr>
              <w:spacing w:line="20" w:lineRule="atLeast"/>
              <w:ind w:firstLine="0"/>
              <w:rPr>
                <w:color w:val="000000"/>
                <w:sz w:val="20"/>
              </w:rPr>
            </w:pPr>
            <w:proofErr w:type="spellStart"/>
            <w:r w:rsidRPr="008929F2">
              <w:rPr>
                <w:color w:val="000000"/>
                <w:sz w:val="20"/>
              </w:rPr>
              <w:t>income_taxes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5DFDBBD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7,456 </w:t>
            </w:r>
          </w:p>
        </w:tc>
        <w:tc>
          <w:tcPr>
            <w:tcW w:w="1620" w:type="dxa"/>
            <w:tcBorders>
              <w:top w:val="nil"/>
              <w:left w:val="nil"/>
              <w:bottom w:val="single" w:sz="4" w:space="0" w:color="auto"/>
              <w:right w:val="single" w:sz="4" w:space="0" w:color="auto"/>
            </w:tcBorders>
            <w:shd w:val="clear" w:color="auto" w:fill="auto"/>
            <w:noWrap/>
            <w:vAlign w:val="center"/>
            <w:hideMark/>
          </w:tcPr>
          <w:p w14:paraId="6A1AF82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208.68 </w:t>
            </w:r>
          </w:p>
        </w:tc>
        <w:tc>
          <w:tcPr>
            <w:tcW w:w="1620" w:type="dxa"/>
            <w:tcBorders>
              <w:top w:val="nil"/>
              <w:left w:val="nil"/>
              <w:bottom w:val="single" w:sz="4" w:space="0" w:color="auto"/>
              <w:right w:val="single" w:sz="4" w:space="0" w:color="auto"/>
            </w:tcBorders>
            <w:shd w:val="clear" w:color="auto" w:fill="auto"/>
            <w:noWrap/>
            <w:vAlign w:val="center"/>
            <w:hideMark/>
          </w:tcPr>
          <w:p w14:paraId="27AE9EA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626.00 </w:t>
            </w:r>
          </w:p>
        </w:tc>
        <w:tc>
          <w:tcPr>
            <w:tcW w:w="1800" w:type="dxa"/>
            <w:tcBorders>
              <w:top w:val="nil"/>
              <w:left w:val="nil"/>
              <w:bottom w:val="single" w:sz="4" w:space="0" w:color="auto"/>
              <w:right w:val="single" w:sz="4" w:space="0" w:color="auto"/>
            </w:tcBorders>
            <w:shd w:val="clear" w:color="auto" w:fill="auto"/>
            <w:noWrap/>
            <w:vAlign w:val="center"/>
            <w:hideMark/>
          </w:tcPr>
          <w:p w14:paraId="71082B47"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1,811.83 </w:t>
            </w:r>
          </w:p>
        </w:tc>
      </w:tr>
      <w:tr w:rsidR="008929F2" w:rsidRPr="008929F2" w14:paraId="4CCC488D"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C755863" w14:textId="77777777" w:rsidR="008929F2" w:rsidRPr="008929F2" w:rsidRDefault="008929F2" w:rsidP="008929F2">
            <w:pPr>
              <w:spacing w:line="20" w:lineRule="atLeast"/>
              <w:ind w:firstLine="0"/>
              <w:rPr>
                <w:color w:val="000000"/>
                <w:sz w:val="20"/>
              </w:rPr>
            </w:pPr>
            <w:proofErr w:type="spellStart"/>
            <w:r w:rsidRPr="008929F2">
              <w:rPr>
                <w:color w:val="000000"/>
                <w:sz w:val="20"/>
              </w:rPr>
              <w:t>Retained</w:t>
            </w:r>
            <w:proofErr w:type="spellEnd"/>
            <w:r w:rsidRPr="008929F2">
              <w:rPr>
                <w:color w:val="000000"/>
                <w:sz w:val="20"/>
              </w:rPr>
              <w:t xml:space="preserve"> </w:t>
            </w:r>
            <w:proofErr w:type="spellStart"/>
            <w:r w:rsidRPr="008929F2">
              <w:rPr>
                <w:color w:val="000000"/>
                <w:sz w:val="20"/>
              </w:rPr>
              <w:t>Earnings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4CCCAD6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7,454 </w:t>
            </w:r>
          </w:p>
        </w:tc>
        <w:tc>
          <w:tcPr>
            <w:tcW w:w="1620" w:type="dxa"/>
            <w:tcBorders>
              <w:top w:val="nil"/>
              <w:left w:val="nil"/>
              <w:bottom w:val="single" w:sz="4" w:space="0" w:color="auto"/>
              <w:right w:val="single" w:sz="4" w:space="0" w:color="auto"/>
            </w:tcBorders>
            <w:shd w:val="clear" w:color="auto" w:fill="auto"/>
            <w:noWrap/>
            <w:vAlign w:val="center"/>
            <w:hideMark/>
          </w:tcPr>
          <w:p w14:paraId="6325F1C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2,147.75 </w:t>
            </w:r>
          </w:p>
        </w:tc>
        <w:tc>
          <w:tcPr>
            <w:tcW w:w="1620" w:type="dxa"/>
            <w:tcBorders>
              <w:top w:val="nil"/>
              <w:left w:val="nil"/>
              <w:bottom w:val="single" w:sz="4" w:space="0" w:color="auto"/>
              <w:right w:val="single" w:sz="4" w:space="0" w:color="auto"/>
            </w:tcBorders>
            <w:shd w:val="clear" w:color="auto" w:fill="auto"/>
            <w:noWrap/>
            <w:vAlign w:val="center"/>
            <w:hideMark/>
          </w:tcPr>
          <w:p w14:paraId="41BA696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7,551.77 </w:t>
            </w:r>
          </w:p>
        </w:tc>
        <w:tc>
          <w:tcPr>
            <w:tcW w:w="1800" w:type="dxa"/>
            <w:tcBorders>
              <w:top w:val="nil"/>
              <w:left w:val="nil"/>
              <w:bottom w:val="single" w:sz="4" w:space="0" w:color="auto"/>
              <w:right w:val="single" w:sz="4" w:space="0" w:color="auto"/>
            </w:tcBorders>
            <w:shd w:val="clear" w:color="auto" w:fill="auto"/>
            <w:noWrap/>
            <w:vAlign w:val="center"/>
            <w:hideMark/>
          </w:tcPr>
          <w:p w14:paraId="276AF1D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20,651.60 </w:t>
            </w:r>
          </w:p>
        </w:tc>
      </w:tr>
      <w:tr w:rsidR="008929F2" w:rsidRPr="008929F2" w14:paraId="0037BBCB"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40830B3" w14:textId="77777777" w:rsidR="008929F2" w:rsidRPr="008929F2" w:rsidRDefault="008929F2" w:rsidP="008929F2">
            <w:pPr>
              <w:spacing w:line="20" w:lineRule="atLeast"/>
              <w:ind w:firstLine="0"/>
              <w:rPr>
                <w:color w:val="000000"/>
                <w:sz w:val="20"/>
              </w:rPr>
            </w:pPr>
            <w:proofErr w:type="spellStart"/>
            <w:r w:rsidRPr="008929F2">
              <w:rPr>
                <w:color w:val="000000"/>
                <w:sz w:val="20"/>
              </w:rPr>
              <w:t>EarningsYld</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594116F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7,452 </w:t>
            </w:r>
          </w:p>
        </w:tc>
        <w:tc>
          <w:tcPr>
            <w:tcW w:w="1620" w:type="dxa"/>
            <w:tcBorders>
              <w:top w:val="nil"/>
              <w:left w:val="nil"/>
              <w:bottom w:val="single" w:sz="4" w:space="0" w:color="auto"/>
              <w:right w:val="single" w:sz="4" w:space="0" w:color="auto"/>
            </w:tcBorders>
            <w:shd w:val="clear" w:color="auto" w:fill="auto"/>
            <w:noWrap/>
            <w:vAlign w:val="center"/>
            <w:hideMark/>
          </w:tcPr>
          <w:p w14:paraId="311A2C8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4.62 </w:t>
            </w:r>
          </w:p>
        </w:tc>
        <w:tc>
          <w:tcPr>
            <w:tcW w:w="1620" w:type="dxa"/>
            <w:tcBorders>
              <w:top w:val="nil"/>
              <w:left w:val="nil"/>
              <w:bottom w:val="single" w:sz="4" w:space="0" w:color="auto"/>
              <w:right w:val="single" w:sz="4" w:space="0" w:color="auto"/>
            </w:tcBorders>
            <w:shd w:val="clear" w:color="auto" w:fill="auto"/>
            <w:noWrap/>
            <w:vAlign w:val="center"/>
            <w:hideMark/>
          </w:tcPr>
          <w:p w14:paraId="542B6FD1"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2.27 </w:t>
            </w:r>
          </w:p>
        </w:tc>
        <w:tc>
          <w:tcPr>
            <w:tcW w:w="1800" w:type="dxa"/>
            <w:tcBorders>
              <w:top w:val="nil"/>
              <w:left w:val="nil"/>
              <w:bottom w:val="single" w:sz="4" w:space="0" w:color="auto"/>
              <w:right w:val="single" w:sz="4" w:space="0" w:color="auto"/>
            </w:tcBorders>
            <w:shd w:val="clear" w:color="auto" w:fill="auto"/>
            <w:noWrap/>
            <w:vAlign w:val="center"/>
            <w:hideMark/>
          </w:tcPr>
          <w:p w14:paraId="216D7BEB"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102.92 </w:t>
            </w:r>
          </w:p>
        </w:tc>
      </w:tr>
      <w:tr w:rsidR="008929F2" w:rsidRPr="008929F2" w14:paraId="7CF28B55"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52C10EB" w14:textId="77777777" w:rsidR="008929F2" w:rsidRPr="008929F2" w:rsidRDefault="008929F2" w:rsidP="008929F2">
            <w:pPr>
              <w:spacing w:line="20" w:lineRule="atLeast"/>
              <w:ind w:firstLine="0"/>
              <w:rPr>
                <w:color w:val="000000"/>
                <w:sz w:val="20"/>
              </w:rPr>
            </w:pPr>
            <w:proofErr w:type="spellStart"/>
            <w:r w:rsidRPr="008929F2">
              <w:rPr>
                <w:color w:val="000000"/>
                <w:sz w:val="20"/>
              </w:rPr>
              <w:t>OperatingMargin</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3691EDB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7,452 </w:t>
            </w:r>
          </w:p>
        </w:tc>
        <w:tc>
          <w:tcPr>
            <w:tcW w:w="1620" w:type="dxa"/>
            <w:tcBorders>
              <w:top w:val="nil"/>
              <w:left w:val="nil"/>
              <w:bottom w:val="single" w:sz="4" w:space="0" w:color="auto"/>
              <w:right w:val="single" w:sz="4" w:space="0" w:color="auto"/>
            </w:tcBorders>
            <w:shd w:val="clear" w:color="auto" w:fill="auto"/>
            <w:noWrap/>
            <w:vAlign w:val="center"/>
            <w:hideMark/>
          </w:tcPr>
          <w:p w14:paraId="1759BF1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15.95 </w:t>
            </w:r>
          </w:p>
        </w:tc>
        <w:tc>
          <w:tcPr>
            <w:tcW w:w="1620" w:type="dxa"/>
            <w:tcBorders>
              <w:top w:val="nil"/>
              <w:left w:val="nil"/>
              <w:bottom w:val="single" w:sz="4" w:space="0" w:color="auto"/>
              <w:right w:val="single" w:sz="4" w:space="0" w:color="auto"/>
            </w:tcBorders>
            <w:shd w:val="clear" w:color="auto" w:fill="auto"/>
            <w:noWrap/>
            <w:vAlign w:val="center"/>
            <w:hideMark/>
          </w:tcPr>
          <w:p w14:paraId="6904392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3.45 </w:t>
            </w:r>
          </w:p>
        </w:tc>
        <w:tc>
          <w:tcPr>
            <w:tcW w:w="1800" w:type="dxa"/>
            <w:tcBorders>
              <w:top w:val="nil"/>
              <w:left w:val="nil"/>
              <w:bottom w:val="single" w:sz="4" w:space="0" w:color="auto"/>
              <w:right w:val="single" w:sz="4" w:space="0" w:color="auto"/>
            </w:tcBorders>
            <w:shd w:val="clear" w:color="auto" w:fill="auto"/>
            <w:noWrap/>
            <w:vAlign w:val="center"/>
            <w:hideMark/>
          </w:tcPr>
          <w:p w14:paraId="62128E86"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579.61 </w:t>
            </w:r>
          </w:p>
        </w:tc>
      </w:tr>
      <w:tr w:rsidR="008929F2" w:rsidRPr="008929F2" w14:paraId="0A947EDD"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FD84837" w14:textId="77777777" w:rsidR="008929F2" w:rsidRPr="008929F2" w:rsidRDefault="008929F2" w:rsidP="008929F2">
            <w:pPr>
              <w:spacing w:line="20" w:lineRule="atLeast"/>
              <w:ind w:firstLine="0"/>
              <w:rPr>
                <w:color w:val="000000"/>
                <w:sz w:val="20"/>
              </w:rPr>
            </w:pPr>
            <w:r w:rsidRPr="008929F2">
              <w:rPr>
                <w:color w:val="000000"/>
                <w:sz w:val="20"/>
              </w:rPr>
              <w:t>ROA</w:t>
            </w:r>
          </w:p>
        </w:tc>
        <w:tc>
          <w:tcPr>
            <w:tcW w:w="1715" w:type="dxa"/>
            <w:tcBorders>
              <w:top w:val="nil"/>
              <w:left w:val="nil"/>
              <w:bottom w:val="single" w:sz="4" w:space="0" w:color="auto"/>
              <w:right w:val="single" w:sz="4" w:space="0" w:color="auto"/>
            </w:tcBorders>
            <w:shd w:val="clear" w:color="auto" w:fill="auto"/>
            <w:noWrap/>
            <w:vAlign w:val="center"/>
            <w:hideMark/>
          </w:tcPr>
          <w:p w14:paraId="27576E6D"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7,452 </w:t>
            </w:r>
          </w:p>
        </w:tc>
        <w:tc>
          <w:tcPr>
            <w:tcW w:w="1620" w:type="dxa"/>
            <w:tcBorders>
              <w:top w:val="nil"/>
              <w:left w:val="nil"/>
              <w:bottom w:val="single" w:sz="4" w:space="0" w:color="auto"/>
              <w:right w:val="single" w:sz="4" w:space="0" w:color="auto"/>
            </w:tcBorders>
            <w:shd w:val="clear" w:color="auto" w:fill="auto"/>
            <w:noWrap/>
            <w:vAlign w:val="center"/>
            <w:hideMark/>
          </w:tcPr>
          <w:p w14:paraId="60341C9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5.23 </w:t>
            </w:r>
          </w:p>
        </w:tc>
        <w:tc>
          <w:tcPr>
            <w:tcW w:w="1620" w:type="dxa"/>
            <w:tcBorders>
              <w:top w:val="nil"/>
              <w:left w:val="nil"/>
              <w:bottom w:val="single" w:sz="4" w:space="0" w:color="auto"/>
              <w:right w:val="single" w:sz="4" w:space="0" w:color="auto"/>
            </w:tcBorders>
            <w:shd w:val="clear" w:color="auto" w:fill="auto"/>
            <w:noWrap/>
            <w:vAlign w:val="center"/>
            <w:hideMark/>
          </w:tcPr>
          <w:p w14:paraId="4A39DA9F"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5.59 </w:t>
            </w:r>
          </w:p>
        </w:tc>
        <w:tc>
          <w:tcPr>
            <w:tcW w:w="1800" w:type="dxa"/>
            <w:tcBorders>
              <w:top w:val="nil"/>
              <w:left w:val="nil"/>
              <w:bottom w:val="single" w:sz="4" w:space="0" w:color="auto"/>
              <w:right w:val="single" w:sz="4" w:space="0" w:color="auto"/>
            </w:tcBorders>
            <w:shd w:val="clear" w:color="auto" w:fill="auto"/>
            <w:noWrap/>
            <w:vAlign w:val="center"/>
            <w:hideMark/>
          </w:tcPr>
          <w:p w14:paraId="2884D2B7"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11.09 </w:t>
            </w:r>
          </w:p>
        </w:tc>
      </w:tr>
      <w:tr w:rsidR="008929F2" w:rsidRPr="008929F2" w14:paraId="364EDC44"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DD3A997" w14:textId="77777777" w:rsidR="008929F2" w:rsidRPr="008929F2" w:rsidRDefault="008929F2" w:rsidP="008929F2">
            <w:pPr>
              <w:spacing w:line="20" w:lineRule="atLeast"/>
              <w:ind w:firstLine="0"/>
              <w:rPr>
                <w:color w:val="000000"/>
                <w:sz w:val="20"/>
              </w:rPr>
            </w:pPr>
            <w:proofErr w:type="spellStart"/>
            <w:r w:rsidRPr="008929F2">
              <w:rPr>
                <w:color w:val="000000"/>
                <w:sz w:val="20"/>
              </w:rPr>
              <w:t>SalesYld</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3C1E06B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7,452 </w:t>
            </w:r>
          </w:p>
        </w:tc>
        <w:tc>
          <w:tcPr>
            <w:tcW w:w="1620" w:type="dxa"/>
            <w:tcBorders>
              <w:top w:val="nil"/>
              <w:left w:val="nil"/>
              <w:bottom w:val="single" w:sz="4" w:space="0" w:color="auto"/>
              <w:right w:val="single" w:sz="4" w:space="0" w:color="auto"/>
            </w:tcBorders>
            <w:shd w:val="clear" w:color="auto" w:fill="auto"/>
            <w:noWrap/>
            <w:vAlign w:val="center"/>
            <w:hideMark/>
          </w:tcPr>
          <w:p w14:paraId="66F51DF4"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51.61 </w:t>
            </w:r>
          </w:p>
        </w:tc>
        <w:tc>
          <w:tcPr>
            <w:tcW w:w="1620" w:type="dxa"/>
            <w:tcBorders>
              <w:top w:val="nil"/>
              <w:left w:val="nil"/>
              <w:bottom w:val="single" w:sz="4" w:space="0" w:color="auto"/>
              <w:right w:val="single" w:sz="4" w:space="0" w:color="auto"/>
            </w:tcBorders>
            <w:shd w:val="clear" w:color="auto" w:fill="auto"/>
            <w:noWrap/>
            <w:vAlign w:val="center"/>
            <w:hideMark/>
          </w:tcPr>
          <w:p w14:paraId="648B1AA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80.64 </w:t>
            </w:r>
          </w:p>
        </w:tc>
        <w:tc>
          <w:tcPr>
            <w:tcW w:w="1800" w:type="dxa"/>
            <w:tcBorders>
              <w:top w:val="nil"/>
              <w:left w:val="nil"/>
              <w:bottom w:val="single" w:sz="4" w:space="0" w:color="auto"/>
              <w:right w:val="single" w:sz="4" w:space="0" w:color="auto"/>
            </w:tcBorders>
            <w:shd w:val="clear" w:color="auto" w:fill="auto"/>
            <w:noWrap/>
            <w:vAlign w:val="center"/>
            <w:hideMark/>
          </w:tcPr>
          <w:p w14:paraId="478AE3B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110.62 </w:t>
            </w:r>
          </w:p>
        </w:tc>
      </w:tr>
      <w:tr w:rsidR="008929F2" w:rsidRPr="008929F2" w14:paraId="376A250C"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0A64EF0E" w14:textId="77777777" w:rsidR="008929F2" w:rsidRPr="008929F2" w:rsidRDefault="008929F2" w:rsidP="008929F2">
            <w:pPr>
              <w:spacing w:line="20" w:lineRule="atLeast"/>
              <w:ind w:firstLine="0"/>
              <w:rPr>
                <w:color w:val="000000"/>
                <w:sz w:val="20"/>
              </w:rPr>
            </w:pPr>
            <w:proofErr w:type="spellStart"/>
            <w:r w:rsidRPr="008929F2">
              <w:rPr>
                <w:color w:val="000000"/>
                <w:sz w:val="20"/>
              </w:rPr>
              <w:t>tangible_equity</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5D339119"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7,451 </w:t>
            </w:r>
          </w:p>
        </w:tc>
        <w:tc>
          <w:tcPr>
            <w:tcW w:w="1620" w:type="dxa"/>
            <w:tcBorders>
              <w:top w:val="nil"/>
              <w:left w:val="nil"/>
              <w:bottom w:val="single" w:sz="4" w:space="0" w:color="auto"/>
              <w:right w:val="single" w:sz="4" w:space="0" w:color="auto"/>
            </w:tcBorders>
            <w:shd w:val="clear" w:color="auto" w:fill="auto"/>
            <w:noWrap/>
            <w:vAlign w:val="center"/>
            <w:hideMark/>
          </w:tcPr>
          <w:p w14:paraId="1E5261F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1,468.37 </w:t>
            </w:r>
          </w:p>
        </w:tc>
        <w:tc>
          <w:tcPr>
            <w:tcW w:w="1620" w:type="dxa"/>
            <w:tcBorders>
              <w:top w:val="nil"/>
              <w:left w:val="nil"/>
              <w:bottom w:val="single" w:sz="4" w:space="0" w:color="auto"/>
              <w:right w:val="single" w:sz="4" w:space="0" w:color="auto"/>
            </w:tcBorders>
            <w:shd w:val="clear" w:color="auto" w:fill="auto"/>
            <w:noWrap/>
            <w:vAlign w:val="center"/>
            <w:hideMark/>
          </w:tcPr>
          <w:p w14:paraId="59845009"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4,903.44 </w:t>
            </w:r>
          </w:p>
        </w:tc>
        <w:tc>
          <w:tcPr>
            <w:tcW w:w="1800" w:type="dxa"/>
            <w:tcBorders>
              <w:top w:val="nil"/>
              <w:left w:val="nil"/>
              <w:bottom w:val="single" w:sz="4" w:space="0" w:color="auto"/>
              <w:right w:val="single" w:sz="4" w:space="0" w:color="auto"/>
            </w:tcBorders>
            <w:shd w:val="clear" w:color="auto" w:fill="auto"/>
            <w:noWrap/>
            <w:vAlign w:val="center"/>
            <w:hideMark/>
          </w:tcPr>
          <w:p w14:paraId="43FF6247"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16,970.20 </w:t>
            </w:r>
          </w:p>
        </w:tc>
      </w:tr>
      <w:tr w:rsidR="008929F2" w:rsidRPr="008929F2" w14:paraId="370F52B7"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E1BFC5F" w14:textId="77777777" w:rsidR="008929F2" w:rsidRPr="008929F2" w:rsidRDefault="008929F2" w:rsidP="008929F2">
            <w:pPr>
              <w:spacing w:line="20" w:lineRule="atLeast"/>
              <w:ind w:firstLine="0"/>
              <w:rPr>
                <w:color w:val="000000"/>
                <w:sz w:val="20"/>
              </w:rPr>
            </w:pPr>
            <w:proofErr w:type="spellStart"/>
            <w:r w:rsidRPr="008929F2">
              <w:rPr>
                <w:color w:val="000000"/>
                <w:sz w:val="20"/>
              </w:rPr>
              <w:t>book_value_per_share</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12ADBF8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7,449 </w:t>
            </w:r>
          </w:p>
        </w:tc>
        <w:tc>
          <w:tcPr>
            <w:tcW w:w="1620" w:type="dxa"/>
            <w:tcBorders>
              <w:top w:val="nil"/>
              <w:left w:val="nil"/>
              <w:bottom w:val="single" w:sz="4" w:space="0" w:color="auto"/>
              <w:right w:val="single" w:sz="4" w:space="0" w:color="auto"/>
            </w:tcBorders>
            <w:shd w:val="clear" w:color="auto" w:fill="auto"/>
            <w:noWrap/>
            <w:vAlign w:val="center"/>
            <w:hideMark/>
          </w:tcPr>
          <w:p w14:paraId="2E98561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14.94 </w:t>
            </w:r>
          </w:p>
        </w:tc>
        <w:tc>
          <w:tcPr>
            <w:tcW w:w="1620" w:type="dxa"/>
            <w:tcBorders>
              <w:top w:val="nil"/>
              <w:left w:val="nil"/>
              <w:bottom w:val="single" w:sz="4" w:space="0" w:color="auto"/>
              <w:right w:val="single" w:sz="4" w:space="0" w:color="auto"/>
            </w:tcBorders>
            <w:shd w:val="clear" w:color="auto" w:fill="auto"/>
            <w:noWrap/>
            <w:vAlign w:val="center"/>
            <w:hideMark/>
          </w:tcPr>
          <w:p w14:paraId="252A5F0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178.19 </w:t>
            </w:r>
          </w:p>
        </w:tc>
        <w:tc>
          <w:tcPr>
            <w:tcW w:w="1800" w:type="dxa"/>
            <w:tcBorders>
              <w:top w:val="nil"/>
              <w:left w:val="nil"/>
              <w:bottom w:val="single" w:sz="4" w:space="0" w:color="auto"/>
              <w:right w:val="single" w:sz="4" w:space="0" w:color="auto"/>
            </w:tcBorders>
            <w:shd w:val="clear" w:color="auto" w:fill="auto"/>
            <w:noWrap/>
            <w:vAlign w:val="center"/>
            <w:hideMark/>
          </w:tcPr>
          <w:p w14:paraId="658B963B"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3,152.92 </w:t>
            </w:r>
          </w:p>
        </w:tc>
      </w:tr>
      <w:tr w:rsidR="008929F2" w:rsidRPr="008929F2" w14:paraId="236C8F24"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1E504EE" w14:textId="77777777" w:rsidR="008929F2" w:rsidRPr="008929F2" w:rsidRDefault="008929F2" w:rsidP="008929F2">
            <w:pPr>
              <w:spacing w:line="20" w:lineRule="atLeast"/>
              <w:ind w:firstLine="0"/>
              <w:rPr>
                <w:color w:val="000000"/>
                <w:sz w:val="20"/>
              </w:rPr>
            </w:pPr>
            <w:proofErr w:type="spellStart"/>
            <w:r w:rsidRPr="008929F2">
              <w:rPr>
                <w:color w:val="000000"/>
                <w:sz w:val="20"/>
              </w:rPr>
              <w:t>preference_stock</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29FAFF1F"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7,449 </w:t>
            </w:r>
          </w:p>
        </w:tc>
        <w:tc>
          <w:tcPr>
            <w:tcW w:w="1620" w:type="dxa"/>
            <w:tcBorders>
              <w:top w:val="nil"/>
              <w:left w:val="nil"/>
              <w:bottom w:val="single" w:sz="4" w:space="0" w:color="auto"/>
              <w:right w:val="single" w:sz="4" w:space="0" w:color="auto"/>
            </w:tcBorders>
            <w:shd w:val="clear" w:color="auto" w:fill="auto"/>
            <w:noWrap/>
            <w:vAlign w:val="center"/>
            <w:hideMark/>
          </w:tcPr>
          <w:p w14:paraId="1D1A07E1"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   </w:t>
            </w:r>
          </w:p>
        </w:tc>
        <w:tc>
          <w:tcPr>
            <w:tcW w:w="1620" w:type="dxa"/>
            <w:tcBorders>
              <w:top w:val="nil"/>
              <w:left w:val="nil"/>
              <w:bottom w:val="single" w:sz="4" w:space="0" w:color="auto"/>
              <w:right w:val="single" w:sz="4" w:space="0" w:color="auto"/>
            </w:tcBorders>
            <w:shd w:val="clear" w:color="auto" w:fill="auto"/>
            <w:noWrap/>
            <w:vAlign w:val="center"/>
            <w:hideMark/>
          </w:tcPr>
          <w:p w14:paraId="0AACFE63"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211.88 </w:t>
            </w:r>
          </w:p>
        </w:tc>
        <w:tc>
          <w:tcPr>
            <w:tcW w:w="1800" w:type="dxa"/>
            <w:tcBorders>
              <w:top w:val="nil"/>
              <w:left w:val="nil"/>
              <w:bottom w:val="single" w:sz="4" w:space="0" w:color="auto"/>
              <w:right w:val="single" w:sz="4" w:space="0" w:color="auto"/>
            </w:tcBorders>
            <w:shd w:val="clear" w:color="auto" w:fill="auto"/>
            <w:noWrap/>
            <w:vAlign w:val="center"/>
            <w:hideMark/>
          </w:tcPr>
          <w:p w14:paraId="29A7BF8F"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1,895.75 </w:t>
            </w:r>
          </w:p>
        </w:tc>
      </w:tr>
      <w:tr w:rsidR="008929F2" w:rsidRPr="008929F2" w14:paraId="363CDCFA"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6BC28C7" w14:textId="77777777" w:rsidR="008929F2" w:rsidRPr="008929F2" w:rsidRDefault="008929F2" w:rsidP="008929F2">
            <w:pPr>
              <w:spacing w:line="20" w:lineRule="atLeast"/>
              <w:ind w:firstLine="0"/>
              <w:rPr>
                <w:color w:val="000000"/>
                <w:sz w:val="20"/>
              </w:rPr>
            </w:pPr>
            <w:proofErr w:type="spellStart"/>
            <w:r w:rsidRPr="008929F2">
              <w:rPr>
                <w:color w:val="000000"/>
                <w:sz w:val="20"/>
              </w:rPr>
              <w:t>liabilities_total</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4B7525D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7,435 </w:t>
            </w:r>
          </w:p>
        </w:tc>
        <w:tc>
          <w:tcPr>
            <w:tcW w:w="1620" w:type="dxa"/>
            <w:tcBorders>
              <w:top w:val="nil"/>
              <w:left w:val="nil"/>
              <w:bottom w:val="single" w:sz="4" w:space="0" w:color="auto"/>
              <w:right w:val="single" w:sz="4" w:space="0" w:color="auto"/>
            </w:tcBorders>
            <w:shd w:val="clear" w:color="auto" w:fill="auto"/>
            <w:noWrap/>
            <w:vAlign w:val="center"/>
            <w:hideMark/>
          </w:tcPr>
          <w:p w14:paraId="6838C6B9"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6,657.00 </w:t>
            </w:r>
          </w:p>
        </w:tc>
        <w:tc>
          <w:tcPr>
            <w:tcW w:w="1620" w:type="dxa"/>
            <w:tcBorders>
              <w:top w:val="nil"/>
              <w:left w:val="nil"/>
              <w:bottom w:val="single" w:sz="4" w:space="0" w:color="auto"/>
              <w:right w:val="single" w:sz="4" w:space="0" w:color="auto"/>
            </w:tcBorders>
            <w:shd w:val="clear" w:color="auto" w:fill="auto"/>
            <w:noWrap/>
            <w:vAlign w:val="center"/>
            <w:hideMark/>
          </w:tcPr>
          <w:p w14:paraId="652C9473"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41,489.55 </w:t>
            </w:r>
          </w:p>
        </w:tc>
        <w:tc>
          <w:tcPr>
            <w:tcW w:w="1800" w:type="dxa"/>
            <w:tcBorders>
              <w:top w:val="nil"/>
              <w:left w:val="nil"/>
              <w:bottom w:val="single" w:sz="4" w:space="0" w:color="auto"/>
              <w:right w:val="single" w:sz="4" w:space="0" w:color="auto"/>
            </w:tcBorders>
            <w:shd w:val="clear" w:color="auto" w:fill="auto"/>
            <w:noWrap/>
            <w:vAlign w:val="center"/>
            <w:hideMark/>
          </w:tcPr>
          <w:p w14:paraId="7A47F98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166,250.71 </w:t>
            </w:r>
          </w:p>
        </w:tc>
      </w:tr>
      <w:tr w:rsidR="008929F2" w:rsidRPr="008929F2" w14:paraId="13128A9D"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7F6455A" w14:textId="77777777" w:rsidR="008929F2" w:rsidRPr="008929F2" w:rsidRDefault="008929F2" w:rsidP="008929F2">
            <w:pPr>
              <w:spacing w:line="20" w:lineRule="atLeast"/>
              <w:ind w:firstLine="0"/>
              <w:rPr>
                <w:color w:val="000000"/>
                <w:sz w:val="20"/>
              </w:rPr>
            </w:pPr>
            <w:r w:rsidRPr="008929F2">
              <w:rPr>
                <w:color w:val="000000"/>
                <w:sz w:val="20"/>
              </w:rPr>
              <w:t>LTD</w:t>
            </w:r>
          </w:p>
        </w:tc>
        <w:tc>
          <w:tcPr>
            <w:tcW w:w="1715" w:type="dxa"/>
            <w:tcBorders>
              <w:top w:val="nil"/>
              <w:left w:val="nil"/>
              <w:bottom w:val="single" w:sz="4" w:space="0" w:color="auto"/>
              <w:right w:val="single" w:sz="4" w:space="0" w:color="auto"/>
            </w:tcBorders>
            <w:shd w:val="clear" w:color="auto" w:fill="auto"/>
            <w:noWrap/>
            <w:vAlign w:val="center"/>
            <w:hideMark/>
          </w:tcPr>
          <w:p w14:paraId="1DCF6211"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7,433 </w:t>
            </w:r>
          </w:p>
        </w:tc>
        <w:tc>
          <w:tcPr>
            <w:tcW w:w="1620" w:type="dxa"/>
            <w:tcBorders>
              <w:top w:val="nil"/>
              <w:left w:val="nil"/>
              <w:bottom w:val="single" w:sz="4" w:space="0" w:color="auto"/>
              <w:right w:val="single" w:sz="4" w:space="0" w:color="auto"/>
            </w:tcBorders>
            <w:shd w:val="clear" w:color="auto" w:fill="auto"/>
            <w:noWrap/>
            <w:vAlign w:val="center"/>
            <w:hideMark/>
          </w:tcPr>
          <w:p w14:paraId="37F1EDE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2,223.04 </w:t>
            </w:r>
          </w:p>
        </w:tc>
        <w:tc>
          <w:tcPr>
            <w:tcW w:w="1620" w:type="dxa"/>
            <w:tcBorders>
              <w:top w:val="nil"/>
              <w:left w:val="nil"/>
              <w:bottom w:val="single" w:sz="4" w:space="0" w:color="auto"/>
              <w:right w:val="single" w:sz="4" w:space="0" w:color="auto"/>
            </w:tcBorders>
            <w:shd w:val="clear" w:color="auto" w:fill="auto"/>
            <w:noWrap/>
            <w:vAlign w:val="center"/>
            <w:hideMark/>
          </w:tcPr>
          <w:p w14:paraId="573FCA6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7,964.63 </w:t>
            </w:r>
          </w:p>
        </w:tc>
        <w:tc>
          <w:tcPr>
            <w:tcW w:w="1800" w:type="dxa"/>
            <w:tcBorders>
              <w:top w:val="nil"/>
              <w:left w:val="nil"/>
              <w:bottom w:val="single" w:sz="4" w:space="0" w:color="auto"/>
              <w:right w:val="single" w:sz="4" w:space="0" w:color="auto"/>
            </w:tcBorders>
            <w:shd w:val="clear" w:color="auto" w:fill="auto"/>
            <w:noWrap/>
            <w:vAlign w:val="center"/>
            <w:hideMark/>
          </w:tcPr>
          <w:p w14:paraId="45456A79"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24,986.44 </w:t>
            </w:r>
          </w:p>
        </w:tc>
      </w:tr>
      <w:tr w:rsidR="008929F2" w:rsidRPr="008929F2" w14:paraId="1EF5D579"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95C56AB" w14:textId="77777777" w:rsidR="008929F2" w:rsidRPr="008929F2" w:rsidRDefault="008929F2" w:rsidP="008929F2">
            <w:pPr>
              <w:spacing w:line="20" w:lineRule="atLeast"/>
              <w:ind w:firstLine="0"/>
              <w:rPr>
                <w:color w:val="000000"/>
                <w:sz w:val="20"/>
              </w:rPr>
            </w:pPr>
            <w:proofErr w:type="spellStart"/>
            <w:r w:rsidRPr="008929F2">
              <w:rPr>
                <w:color w:val="000000"/>
                <w:sz w:val="20"/>
              </w:rPr>
              <w:t>employees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7675A959"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7,417 </w:t>
            </w:r>
          </w:p>
        </w:tc>
        <w:tc>
          <w:tcPr>
            <w:tcW w:w="1620" w:type="dxa"/>
            <w:tcBorders>
              <w:top w:val="nil"/>
              <w:left w:val="nil"/>
              <w:bottom w:val="single" w:sz="4" w:space="0" w:color="auto"/>
              <w:right w:val="single" w:sz="4" w:space="0" w:color="auto"/>
            </w:tcBorders>
            <w:shd w:val="clear" w:color="auto" w:fill="auto"/>
            <w:noWrap/>
            <w:vAlign w:val="center"/>
            <w:hideMark/>
          </w:tcPr>
          <w:p w14:paraId="1AEEA343"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15.85 </w:t>
            </w:r>
          </w:p>
        </w:tc>
        <w:tc>
          <w:tcPr>
            <w:tcW w:w="1620" w:type="dxa"/>
            <w:tcBorders>
              <w:top w:val="nil"/>
              <w:left w:val="nil"/>
              <w:bottom w:val="single" w:sz="4" w:space="0" w:color="auto"/>
              <w:right w:val="single" w:sz="4" w:space="0" w:color="auto"/>
            </w:tcBorders>
            <w:shd w:val="clear" w:color="auto" w:fill="auto"/>
            <w:noWrap/>
            <w:vAlign w:val="center"/>
            <w:hideMark/>
          </w:tcPr>
          <w:p w14:paraId="4FF9F26B"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47.97 </w:t>
            </w:r>
          </w:p>
        </w:tc>
        <w:tc>
          <w:tcPr>
            <w:tcW w:w="1800" w:type="dxa"/>
            <w:tcBorders>
              <w:top w:val="nil"/>
              <w:left w:val="nil"/>
              <w:bottom w:val="single" w:sz="4" w:space="0" w:color="auto"/>
              <w:right w:val="single" w:sz="4" w:space="0" w:color="auto"/>
            </w:tcBorders>
            <w:shd w:val="clear" w:color="auto" w:fill="auto"/>
            <w:noWrap/>
            <w:vAlign w:val="center"/>
            <w:hideMark/>
          </w:tcPr>
          <w:p w14:paraId="42D5CBB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118.91 </w:t>
            </w:r>
          </w:p>
        </w:tc>
      </w:tr>
      <w:tr w:rsidR="008929F2" w:rsidRPr="008929F2" w14:paraId="00DA5A57"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80B4531" w14:textId="77777777" w:rsidR="008929F2" w:rsidRPr="008929F2" w:rsidRDefault="008929F2" w:rsidP="008929F2">
            <w:pPr>
              <w:spacing w:line="20" w:lineRule="atLeast"/>
              <w:ind w:firstLine="0"/>
              <w:rPr>
                <w:color w:val="000000"/>
                <w:sz w:val="20"/>
              </w:rPr>
            </w:pPr>
            <w:proofErr w:type="spellStart"/>
            <w:r w:rsidRPr="008929F2">
              <w:rPr>
                <w:color w:val="000000"/>
                <w:sz w:val="20"/>
              </w:rPr>
              <w:t>dividends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436A588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7,403 </w:t>
            </w:r>
          </w:p>
        </w:tc>
        <w:tc>
          <w:tcPr>
            <w:tcW w:w="1620" w:type="dxa"/>
            <w:tcBorders>
              <w:top w:val="nil"/>
              <w:left w:val="nil"/>
              <w:bottom w:val="single" w:sz="4" w:space="0" w:color="auto"/>
              <w:right w:val="single" w:sz="4" w:space="0" w:color="auto"/>
            </w:tcBorders>
            <w:shd w:val="clear" w:color="auto" w:fill="auto"/>
            <w:noWrap/>
            <w:vAlign w:val="center"/>
            <w:hideMark/>
          </w:tcPr>
          <w:p w14:paraId="61D2B97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157.75 </w:t>
            </w:r>
          </w:p>
        </w:tc>
        <w:tc>
          <w:tcPr>
            <w:tcW w:w="1620" w:type="dxa"/>
            <w:tcBorders>
              <w:top w:val="nil"/>
              <w:left w:val="nil"/>
              <w:bottom w:val="single" w:sz="4" w:space="0" w:color="auto"/>
              <w:right w:val="single" w:sz="4" w:space="0" w:color="auto"/>
            </w:tcBorders>
            <w:shd w:val="clear" w:color="auto" w:fill="auto"/>
            <w:noWrap/>
            <w:vAlign w:val="center"/>
            <w:hideMark/>
          </w:tcPr>
          <w:p w14:paraId="6C22BBB6"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579.71 </w:t>
            </w:r>
          </w:p>
        </w:tc>
        <w:tc>
          <w:tcPr>
            <w:tcW w:w="1800" w:type="dxa"/>
            <w:tcBorders>
              <w:top w:val="nil"/>
              <w:left w:val="nil"/>
              <w:bottom w:val="single" w:sz="4" w:space="0" w:color="auto"/>
              <w:right w:val="single" w:sz="4" w:space="0" w:color="auto"/>
            </w:tcBorders>
            <w:shd w:val="clear" w:color="auto" w:fill="auto"/>
            <w:noWrap/>
            <w:vAlign w:val="center"/>
            <w:hideMark/>
          </w:tcPr>
          <w:p w14:paraId="0B882404"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1,418.43 </w:t>
            </w:r>
          </w:p>
        </w:tc>
      </w:tr>
      <w:tr w:rsidR="008929F2" w:rsidRPr="008929F2" w14:paraId="5D07C0EB"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3C86783" w14:textId="77777777" w:rsidR="008929F2" w:rsidRPr="008929F2" w:rsidRDefault="008929F2" w:rsidP="008929F2">
            <w:pPr>
              <w:spacing w:line="20" w:lineRule="atLeast"/>
              <w:ind w:firstLine="0"/>
              <w:rPr>
                <w:color w:val="000000"/>
                <w:sz w:val="20"/>
              </w:rPr>
            </w:pPr>
            <w:proofErr w:type="spellStart"/>
            <w:r w:rsidRPr="008929F2">
              <w:rPr>
                <w:color w:val="000000"/>
                <w:sz w:val="20"/>
              </w:rPr>
              <w:t>acc_receivables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4A37F75D"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7,395 </w:t>
            </w:r>
          </w:p>
        </w:tc>
        <w:tc>
          <w:tcPr>
            <w:tcW w:w="1620" w:type="dxa"/>
            <w:tcBorders>
              <w:top w:val="nil"/>
              <w:left w:val="nil"/>
              <w:bottom w:val="single" w:sz="4" w:space="0" w:color="auto"/>
              <w:right w:val="single" w:sz="4" w:space="0" w:color="auto"/>
            </w:tcBorders>
            <w:shd w:val="clear" w:color="auto" w:fill="auto"/>
            <w:noWrap/>
            <w:vAlign w:val="center"/>
            <w:hideMark/>
          </w:tcPr>
          <w:p w14:paraId="601989D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953.00 </w:t>
            </w:r>
          </w:p>
        </w:tc>
        <w:tc>
          <w:tcPr>
            <w:tcW w:w="1620" w:type="dxa"/>
            <w:tcBorders>
              <w:top w:val="nil"/>
              <w:left w:val="nil"/>
              <w:bottom w:val="single" w:sz="4" w:space="0" w:color="auto"/>
              <w:right w:val="single" w:sz="4" w:space="0" w:color="auto"/>
            </w:tcBorders>
            <w:shd w:val="clear" w:color="auto" w:fill="auto"/>
            <w:noWrap/>
            <w:vAlign w:val="center"/>
            <w:hideMark/>
          </w:tcPr>
          <w:p w14:paraId="4ECAF6B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13,884.67 </w:t>
            </w:r>
          </w:p>
        </w:tc>
        <w:tc>
          <w:tcPr>
            <w:tcW w:w="1800" w:type="dxa"/>
            <w:tcBorders>
              <w:top w:val="nil"/>
              <w:left w:val="nil"/>
              <w:bottom w:val="single" w:sz="4" w:space="0" w:color="auto"/>
              <w:right w:val="single" w:sz="4" w:space="0" w:color="auto"/>
            </w:tcBorders>
            <w:shd w:val="clear" w:color="auto" w:fill="auto"/>
            <w:noWrap/>
            <w:vAlign w:val="center"/>
            <w:hideMark/>
          </w:tcPr>
          <w:p w14:paraId="5B68C2D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73,081.77 </w:t>
            </w:r>
          </w:p>
        </w:tc>
      </w:tr>
      <w:tr w:rsidR="008929F2" w:rsidRPr="008929F2" w14:paraId="5A4D0014"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0D80D928" w14:textId="77777777" w:rsidR="008929F2" w:rsidRPr="008929F2" w:rsidRDefault="008929F2" w:rsidP="008929F2">
            <w:pPr>
              <w:spacing w:line="20" w:lineRule="atLeast"/>
              <w:ind w:firstLine="0"/>
              <w:rPr>
                <w:color w:val="000000"/>
                <w:sz w:val="20"/>
              </w:rPr>
            </w:pPr>
            <w:r w:rsidRPr="008929F2">
              <w:rPr>
                <w:color w:val="000000"/>
                <w:sz w:val="20"/>
              </w:rPr>
              <w:t>SalesGrowth1Yr</w:t>
            </w:r>
          </w:p>
        </w:tc>
        <w:tc>
          <w:tcPr>
            <w:tcW w:w="1715" w:type="dxa"/>
            <w:tcBorders>
              <w:top w:val="nil"/>
              <w:left w:val="nil"/>
              <w:bottom w:val="single" w:sz="4" w:space="0" w:color="auto"/>
              <w:right w:val="single" w:sz="4" w:space="0" w:color="auto"/>
            </w:tcBorders>
            <w:shd w:val="clear" w:color="auto" w:fill="auto"/>
            <w:noWrap/>
            <w:vAlign w:val="center"/>
            <w:hideMark/>
          </w:tcPr>
          <w:p w14:paraId="2317889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7,389 </w:t>
            </w:r>
          </w:p>
        </w:tc>
        <w:tc>
          <w:tcPr>
            <w:tcW w:w="1620" w:type="dxa"/>
            <w:tcBorders>
              <w:top w:val="nil"/>
              <w:left w:val="nil"/>
              <w:bottom w:val="single" w:sz="4" w:space="0" w:color="auto"/>
              <w:right w:val="single" w:sz="4" w:space="0" w:color="auto"/>
            </w:tcBorders>
            <w:shd w:val="clear" w:color="auto" w:fill="auto"/>
            <w:noWrap/>
            <w:vAlign w:val="center"/>
            <w:hideMark/>
          </w:tcPr>
          <w:p w14:paraId="58DF86A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7.10 </w:t>
            </w:r>
          </w:p>
        </w:tc>
        <w:tc>
          <w:tcPr>
            <w:tcW w:w="1620" w:type="dxa"/>
            <w:tcBorders>
              <w:top w:val="nil"/>
              <w:left w:val="nil"/>
              <w:bottom w:val="single" w:sz="4" w:space="0" w:color="auto"/>
              <w:right w:val="single" w:sz="4" w:space="0" w:color="auto"/>
            </w:tcBorders>
            <w:shd w:val="clear" w:color="auto" w:fill="auto"/>
            <w:noWrap/>
            <w:vAlign w:val="center"/>
            <w:hideMark/>
          </w:tcPr>
          <w:p w14:paraId="123EB727"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62.49 </w:t>
            </w:r>
          </w:p>
        </w:tc>
        <w:tc>
          <w:tcPr>
            <w:tcW w:w="1800" w:type="dxa"/>
            <w:tcBorders>
              <w:top w:val="nil"/>
              <w:left w:val="nil"/>
              <w:bottom w:val="single" w:sz="4" w:space="0" w:color="auto"/>
              <w:right w:val="single" w:sz="4" w:space="0" w:color="auto"/>
            </w:tcBorders>
            <w:shd w:val="clear" w:color="auto" w:fill="auto"/>
            <w:noWrap/>
            <w:vAlign w:val="center"/>
            <w:hideMark/>
          </w:tcPr>
          <w:p w14:paraId="0B0502E7"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4,306.77 </w:t>
            </w:r>
          </w:p>
        </w:tc>
      </w:tr>
      <w:tr w:rsidR="008929F2" w:rsidRPr="008929F2" w14:paraId="64D6DDC9"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708E6E4" w14:textId="77777777" w:rsidR="008929F2" w:rsidRPr="008929F2" w:rsidRDefault="008929F2" w:rsidP="008929F2">
            <w:pPr>
              <w:spacing w:line="20" w:lineRule="atLeast"/>
              <w:ind w:firstLine="0"/>
              <w:rPr>
                <w:color w:val="000000"/>
                <w:sz w:val="20"/>
              </w:rPr>
            </w:pPr>
            <w:proofErr w:type="spellStart"/>
            <w:r w:rsidRPr="008929F2">
              <w:rPr>
                <w:color w:val="000000"/>
                <w:sz w:val="20"/>
              </w:rPr>
              <w:t>op_act_net_CF</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0B8E9AB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7,384 </w:t>
            </w:r>
          </w:p>
        </w:tc>
        <w:tc>
          <w:tcPr>
            <w:tcW w:w="1620" w:type="dxa"/>
            <w:tcBorders>
              <w:top w:val="nil"/>
              <w:left w:val="nil"/>
              <w:bottom w:val="single" w:sz="4" w:space="0" w:color="auto"/>
              <w:right w:val="single" w:sz="4" w:space="0" w:color="auto"/>
            </w:tcBorders>
            <w:shd w:val="clear" w:color="auto" w:fill="auto"/>
            <w:noWrap/>
            <w:vAlign w:val="center"/>
            <w:hideMark/>
          </w:tcPr>
          <w:p w14:paraId="78D10DF4"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949.16 </w:t>
            </w:r>
          </w:p>
        </w:tc>
        <w:tc>
          <w:tcPr>
            <w:tcW w:w="1620" w:type="dxa"/>
            <w:tcBorders>
              <w:top w:val="nil"/>
              <w:left w:val="nil"/>
              <w:bottom w:val="single" w:sz="4" w:space="0" w:color="auto"/>
              <w:right w:val="single" w:sz="4" w:space="0" w:color="auto"/>
            </w:tcBorders>
            <w:shd w:val="clear" w:color="auto" w:fill="auto"/>
            <w:noWrap/>
            <w:vAlign w:val="center"/>
            <w:hideMark/>
          </w:tcPr>
          <w:p w14:paraId="07113671"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2,630.28 </w:t>
            </w:r>
          </w:p>
        </w:tc>
        <w:tc>
          <w:tcPr>
            <w:tcW w:w="1800" w:type="dxa"/>
            <w:tcBorders>
              <w:top w:val="nil"/>
              <w:left w:val="nil"/>
              <w:bottom w:val="single" w:sz="4" w:space="0" w:color="auto"/>
              <w:right w:val="single" w:sz="4" w:space="0" w:color="auto"/>
            </w:tcBorders>
            <w:shd w:val="clear" w:color="auto" w:fill="auto"/>
            <w:noWrap/>
            <w:vAlign w:val="center"/>
            <w:hideMark/>
          </w:tcPr>
          <w:p w14:paraId="3A6236A3"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6,970.98 </w:t>
            </w:r>
          </w:p>
        </w:tc>
      </w:tr>
      <w:tr w:rsidR="008929F2" w:rsidRPr="008929F2" w14:paraId="2453F7A2"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2207484E" w14:textId="77777777" w:rsidR="008929F2" w:rsidRPr="008929F2" w:rsidRDefault="008929F2" w:rsidP="008929F2">
            <w:pPr>
              <w:spacing w:line="20" w:lineRule="atLeast"/>
              <w:ind w:firstLine="0"/>
              <w:rPr>
                <w:color w:val="000000"/>
                <w:sz w:val="20"/>
              </w:rPr>
            </w:pPr>
            <w:proofErr w:type="spellStart"/>
            <w:r w:rsidRPr="008929F2">
              <w:rPr>
                <w:color w:val="000000"/>
                <w:sz w:val="20"/>
              </w:rPr>
              <w:t>acc_payable</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0C6D9B7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7,383 </w:t>
            </w:r>
          </w:p>
        </w:tc>
        <w:tc>
          <w:tcPr>
            <w:tcW w:w="1620" w:type="dxa"/>
            <w:tcBorders>
              <w:top w:val="nil"/>
              <w:left w:val="nil"/>
              <w:bottom w:val="single" w:sz="4" w:space="0" w:color="auto"/>
              <w:right w:val="single" w:sz="4" w:space="0" w:color="auto"/>
            </w:tcBorders>
            <w:shd w:val="clear" w:color="auto" w:fill="auto"/>
            <w:noWrap/>
            <w:vAlign w:val="center"/>
            <w:hideMark/>
          </w:tcPr>
          <w:p w14:paraId="63F24134"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568.76 </w:t>
            </w:r>
          </w:p>
        </w:tc>
        <w:tc>
          <w:tcPr>
            <w:tcW w:w="1620" w:type="dxa"/>
            <w:tcBorders>
              <w:top w:val="nil"/>
              <w:left w:val="nil"/>
              <w:bottom w:val="single" w:sz="4" w:space="0" w:color="auto"/>
              <w:right w:val="single" w:sz="4" w:space="0" w:color="auto"/>
            </w:tcBorders>
            <w:shd w:val="clear" w:color="auto" w:fill="auto"/>
            <w:noWrap/>
            <w:vAlign w:val="center"/>
            <w:hideMark/>
          </w:tcPr>
          <w:p w14:paraId="5FBC565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14,410.58 </w:t>
            </w:r>
          </w:p>
        </w:tc>
        <w:tc>
          <w:tcPr>
            <w:tcW w:w="1800" w:type="dxa"/>
            <w:tcBorders>
              <w:top w:val="nil"/>
              <w:left w:val="nil"/>
              <w:bottom w:val="single" w:sz="4" w:space="0" w:color="auto"/>
              <w:right w:val="single" w:sz="4" w:space="0" w:color="auto"/>
            </w:tcBorders>
            <w:shd w:val="clear" w:color="auto" w:fill="auto"/>
            <w:noWrap/>
            <w:vAlign w:val="center"/>
            <w:hideMark/>
          </w:tcPr>
          <w:p w14:paraId="5748F10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88,211.86 </w:t>
            </w:r>
          </w:p>
        </w:tc>
      </w:tr>
      <w:tr w:rsidR="008929F2" w:rsidRPr="008929F2" w14:paraId="25B3BD6F"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44FC403" w14:textId="77777777" w:rsidR="008929F2" w:rsidRPr="008929F2" w:rsidRDefault="008929F2" w:rsidP="008929F2">
            <w:pPr>
              <w:spacing w:line="20" w:lineRule="atLeast"/>
              <w:ind w:firstLine="0"/>
              <w:rPr>
                <w:color w:val="000000"/>
                <w:sz w:val="20"/>
              </w:rPr>
            </w:pPr>
            <w:proofErr w:type="spellStart"/>
            <w:r w:rsidRPr="008929F2">
              <w:rPr>
                <w:color w:val="000000"/>
                <w:sz w:val="20"/>
              </w:rPr>
              <w:t>GrossMargin</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431F8FD7"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7,358 </w:t>
            </w:r>
          </w:p>
        </w:tc>
        <w:tc>
          <w:tcPr>
            <w:tcW w:w="1620" w:type="dxa"/>
            <w:tcBorders>
              <w:top w:val="nil"/>
              <w:left w:val="nil"/>
              <w:bottom w:val="single" w:sz="4" w:space="0" w:color="auto"/>
              <w:right w:val="single" w:sz="4" w:space="0" w:color="auto"/>
            </w:tcBorders>
            <w:shd w:val="clear" w:color="auto" w:fill="auto"/>
            <w:noWrap/>
            <w:vAlign w:val="center"/>
            <w:hideMark/>
          </w:tcPr>
          <w:p w14:paraId="2CDE0266"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38.99 </w:t>
            </w:r>
          </w:p>
        </w:tc>
        <w:tc>
          <w:tcPr>
            <w:tcW w:w="1620" w:type="dxa"/>
            <w:tcBorders>
              <w:top w:val="nil"/>
              <w:left w:val="nil"/>
              <w:bottom w:val="single" w:sz="4" w:space="0" w:color="auto"/>
              <w:right w:val="single" w:sz="4" w:space="0" w:color="auto"/>
            </w:tcBorders>
            <w:shd w:val="clear" w:color="auto" w:fill="auto"/>
            <w:noWrap/>
            <w:vAlign w:val="center"/>
            <w:hideMark/>
          </w:tcPr>
          <w:p w14:paraId="5C0ECDFB"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35.96 </w:t>
            </w:r>
          </w:p>
        </w:tc>
        <w:tc>
          <w:tcPr>
            <w:tcW w:w="1800" w:type="dxa"/>
            <w:tcBorders>
              <w:top w:val="nil"/>
              <w:left w:val="nil"/>
              <w:bottom w:val="single" w:sz="4" w:space="0" w:color="auto"/>
              <w:right w:val="single" w:sz="4" w:space="0" w:color="auto"/>
            </w:tcBorders>
            <w:shd w:val="clear" w:color="auto" w:fill="auto"/>
            <w:noWrap/>
            <w:vAlign w:val="center"/>
            <w:hideMark/>
          </w:tcPr>
          <w:p w14:paraId="3F010899"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196.93 </w:t>
            </w:r>
          </w:p>
        </w:tc>
      </w:tr>
      <w:tr w:rsidR="008929F2" w:rsidRPr="008929F2" w14:paraId="742B5DAD"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B771BB8" w14:textId="77777777" w:rsidR="008929F2" w:rsidRPr="008929F2" w:rsidRDefault="008929F2" w:rsidP="008929F2">
            <w:pPr>
              <w:spacing w:line="20" w:lineRule="atLeast"/>
              <w:ind w:firstLine="0"/>
              <w:rPr>
                <w:color w:val="000000"/>
                <w:sz w:val="20"/>
              </w:rPr>
            </w:pPr>
            <w:r w:rsidRPr="008929F2">
              <w:rPr>
                <w:color w:val="000000"/>
                <w:sz w:val="20"/>
              </w:rPr>
              <w:t>COGS</w:t>
            </w:r>
          </w:p>
        </w:tc>
        <w:tc>
          <w:tcPr>
            <w:tcW w:w="1715" w:type="dxa"/>
            <w:tcBorders>
              <w:top w:val="nil"/>
              <w:left w:val="nil"/>
              <w:bottom w:val="single" w:sz="4" w:space="0" w:color="auto"/>
              <w:right w:val="single" w:sz="4" w:space="0" w:color="auto"/>
            </w:tcBorders>
            <w:shd w:val="clear" w:color="auto" w:fill="auto"/>
            <w:noWrap/>
            <w:vAlign w:val="center"/>
            <w:hideMark/>
          </w:tcPr>
          <w:p w14:paraId="236F5E3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7,358 </w:t>
            </w:r>
          </w:p>
        </w:tc>
        <w:tc>
          <w:tcPr>
            <w:tcW w:w="1620" w:type="dxa"/>
            <w:tcBorders>
              <w:top w:val="nil"/>
              <w:left w:val="nil"/>
              <w:bottom w:val="single" w:sz="4" w:space="0" w:color="auto"/>
              <w:right w:val="single" w:sz="4" w:space="0" w:color="auto"/>
            </w:tcBorders>
            <w:shd w:val="clear" w:color="auto" w:fill="auto"/>
            <w:noWrap/>
            <w:vAlign w:val="center"/>
            <w:hideMark/>
          </w:tcPr>
          <w:p w14:paraId="027E9EA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3,608.12 </w:t>
            </w:r>
          </w:p>
        </w:tc>
        <w:tc>
          <w:tcPr>
            <w:tcW w:w="1620" w:type="dxa"/>
            <w:tcBorders>
              <w:top w:val="nil"/>
              <w:left w:val="nil"/>
              <w:bottom w:val="single" w:sz="4" w:space="0" w:color="auto"/>
              <w:right w:val="single" w:sz="4" w:space="0" w:color="auto"/>
            </w:tcBorders>
            <w:shd w:val="clear" w:color="auto" w:fill="auto"/>
            <w:noWrap/>
            <w:vAlign w:val="center"/>
            <w:hideMark/>
          </w:tcPr>
          <w:p w14:paraId="4E984BDF"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11,570.72 </w:t>
            </w:r>
          </w:p>
        </w:tc>
        <w:tc>
          <w:tcPr>
            <w:tcW w:w="1800" w:type="dxa"/>
            <w:tcBorders>
              <w:top w:val="nil"/>
              <w:left w:val="nil"/>
              <w:bottom w:val="single" w:sz="4" w:space="0" w:color="auto"/>
              <w:right w:val="single" w:sz="4" w:space="0" w:color="auto"/>
            </w:tcBorders>
            <w:shd w:val="clear" w:color="auto" w:fill="auto"/>
            <w:noWrap/>
            <w:vAlign w:val="center"/>
            <w:hideMark/>
          </w:tcPr>
          <w:p w14:paraId="43A38B7F"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26,753.14 </w:t>
            </w:r>
          </w:p>
        </w:tc>
      </w:tr>
      <w:tr w:rsidR="008929F2" w:rsidRPr="008929F2" w14:paraId="426D489A"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3EB5AE2F" w14:textId="77777777" w:rsidR="008929F2" w:rsidRPr="008929F2" w:rsidRDefault="008929F2" w:rsidP="008929F2">
            <w:pPr>
              <w:spacing w:line="20" w:lineRule="atLeast"/>
              <w:ind w:firstLine="0"/>
              <w:rPr>
                <w:color w:val="000000"/>
                <w:sz w:val="20"/>
              </w:rPr>
            </w:pPr>
            <w:proofErr w:type="spellStart"/>
            <w:r w:rsidRPr="008929F2">
              <w:rPr>
                <w:color w:val="000000"/>
                <w:sz w:val="20"/>
              </w:rPr>
              <w:t>Other_exp</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5AE8101F"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7,358 </w:t>
            </w:r>
          </w:p>
        </w:tc>
        <w:tc>
          <w:tcPr>
            <w:tcW w:w="1620" w:type="dxa"/>
            <w:tcBorders>
              <w:top w:val="nil"/>
              <w:left w:val="nil"/>
              <w:bottom w:val="single" w:sz="4" w:space="0" w:color="auto"/>
              <w:right w:val="single" w:sz="4" w:space="0" w:color="auto"/>
            </w:tcBorders>
            <w:shd w:val="clear" w:color="auto" w:fill="auto"/>
            <w:noWrap/>
            <w:vAlign w:val="center"/>
            <w:hideMark/>
          </w:tcPr>
          <w:p w14:paraId="13BF674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1,175.50 </w:t>
            </w:r>
          </w:p>
        </w:tc>
        <w:tc>
          <w:tcPr>
            <w:tcW w:w="1620" w:type="dxa"/>
            <w:tcBorders>
              <w:top w:val="nil"/>
              <w:left w:val="nil"/>
              <w:bottom w:val="single" w:sz="4" w:space="0" w:color="auto"/>
              <w:right w:val="single" w:sz="4" w:space="0" w:color="auto"/>
            </w:tcBorders>
            <w:shd w:val="clear" w:color="auto" w:fill="auto"/>
            <w:noWrap/>
            <w:vAlign w:val="center"/>
            <w:hideMark/>
          </w:tcPr>
          <w:p w14:paraId="30EAE059"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3,523.24 </w:t>
            </w:r>
          </w:p>
        </w:tc>
        <w:tc>
          <w:tcPr>
            <w:tcW w:w="1800" w:type="dxa"/>
            <w:tcBorders>
              <w:top w:val="nil"/>
              <w:left w:val="nil"/>
              <w:bottom w:val="single" w:sz="4" w:space="0" w:color="auto"/>
              <w:right w:val="single" w:sz="4" w:space="0" w:color="auto"/>
            </w:tcBorders>
            <w:shd w:val="clear" w:color="auto" w:fill="auto"/>
            <w:noWrap/>
            <w:vAlign w:val="center"/>
            <w:hideMark/>
          </w:tcPr>
          <w:p w14:paraId="3DAD74F9"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7,783.20 </w:t>
            </w:r>
          </w:p>
        </w:tc>
      </w:tr>
      <w:tr w:rsidR="008929F2" w:rsidRPr="008929F2" w14:paraId="2EBCB235"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587151B" w14:textId="77777777" w:rsidR="008929F2" w:rsidRPr="008929F2" w:rsidRDefault="008929F2" w:rsidP="008929F2">
            <w:pPr>
              <w:spacing w:line="20" w:lineRule="atLeast"/>
              <w:ind w:firstLine="0"/>
              <w:rPr>
                <w:color w:val="000000"/>
                <w:sz w:val="20"/>
              </w:rPr>
            </w:pPr>
            <w:proofErr w:type="spellStart"/>
            <w:r w:rsidRPr="008929F2">
              <w:rPr>
                <w:color w:val="000000"/>
                <w:sz w:val="20"/>
              </w:rPr>
              <w:t>capex</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5A41B2DB"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7,351 </w:t>
            </w:r>
          </w:p>
        </w:tc>
        <w:tc>
          <w:tcPr>
            <w:tcW w:w="1620" w:type="dxa"/>
            <w:tcBorders>
              <w:top w:val="nil"/>
              <w:left w:val="nil"/>
              <w:bottom w:val="single" w:sz="4" w:space="0" w:color="auto"/>
              <w:right w:val="single" w:sz="4" w:space="0" w:color="auto"/>
            </w:tcBorders>
            <w:shd w:val="clear" w:color="auto" w:fill="auto"/>
            <w:noWrap/>
            <w:vAlign w:val="center"/>
            <w:hideMark/>
          </w:tcPr>
          <w:p w14:paraId="257753C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232.00 </w:t>
            </w:r>
          </w:p>
        </w:tc>
        <w:tc>
          <w:tcPr>
            <w:tcW w:w="1620" w:type="dxa"/>
            <w:tcBorders>
              <w:top w:val="nil"/>
              <w:left w:val="nil"/>
              <w:bottom w:val="single" w:sz="4" w:space="0" w:color="auto"/>
              <w:right w:val="single" w:sz="4" w:space="0" w:color="auto"/>
            </w:tcBorders>
            <w:shd w:val="clear" w:color="auto" w:fill="auto"/>
            <w:noWrap/>
            <w:vAlign w:val="center"/>
            <w:hideMark/>
          </w:tcPr>
          <w:p w14:paraId="6DD4BE9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995.43 </w:t>
            </w:r>
          </w:p>
        </w:tc>
        <w:tc>
          <w:tcPr>
            <w:tcW w:w="1800" w:type="dxa"/>
            <w:tcBorders>
              <w:top w:val="nil"/>
              <w:left w:val="nil"/>
              <w:bottom w:val="single" w:sz="4" w:space="0" w:color="auto"/>
              <w:right w:val="single" w:sz="4" w:space="0" w:color="auto"/>
            </w:tcBorders>
            <w:shd w:val="clear" w:color="auto" w:fill="auto"/>
            <w:noWrap/>
            <w:vAlign w:val="center"/>
            <w:hideMark/>
          </w:tcPr>
          <w:p w14:paraId="159FCE5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2,443.35 </w:t>
            </w:r>
          </w:p>
        </w:tc>
      </w:tr>
      <w:tr w:rsidR="008929F2" w:rsidRPr="008929F2" w14:paraId="282AC52D"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80D6EBA" w14:textId="77777777" w:rsidR="008929F2" w:rsidRPr="008929F2" w:rsidRDefault="008929F2" w:rsidP="008929F2">
            <w:pPr>
              <w:spacing w:line="20" w:lineRule="atLeast"/>
              <w:ind w:firstLine="0"/>
              <w:rPr>
                <w:color w:val="000000"/>
                <w:sz w:val="20"/>
              </w:rPr>
            </w:pPr>
            <w:proofErr w:type="spellStart"/>
            <w:r w:rsidRPr="008929F2">
              <w:rPr>
                <w:color w:val="000000"/>
                <w:sz w:val="20"/>
              </w:rPr>
              <w:t>inventories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565D966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7,343 </w:t>
            </w:r>
          </w:p>
        </w:tc>
        <w:tc>
          <w:tcPr>
            <w:tcW w:w="1620" w:type="dxa"/>
            <w:tcBorders>
              <w:top w:val="nil"/>
              <w:left w:val="nil"/>
              <w:bottom w:val="single" w:sz="4" w:space="0" w:color="auto"/>
              <w:right w:val="single" w:sz="4" w:space="0" w:color="auto"/>
            </w:tcBorders>
            <w:shd w:val="clear" w:color="auto" w:fill="auto"/>
            <w:noWrap/>
            <w:vAlign w:val="center"/>
            <w:hideMark/>
          </w:tcPr>
          <w:p w14:paraId="5F5F0C0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363.69 </w:t>
            </w:r>
          </w:p>
        </w:tc>
        <w:tc>
          <w:tcPr>
            <w:tcW w:w="1620" w:type="dxa"/>
            <w:tcBorders>
              <w:top w:val="nil"/>
              <w:left w:val="nil"/>
              <w:bottom w:val="single" w:sz="4" w:space="0" w:color="auto"/>
              <w:right w:val="single" w:sz="4" w:space="0" w:color="auto"/>
            </w:tcBorders>
            <w:shd w:val="clear" w:color="auto" w:fill="auto"/>
            <w:noWrap/>
            <w:vAlign w:val="center"/>
            <w:hideMark/>
          </w:tcPr>
          <w:p w14:paraId="5C5CA3D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3,582.99 </w:t>
            </w:r>
          </w:p>
        </w:tc>
        <w:tc>
          <w:tcPr>
            <w:tcW w:w="1800" w:type="dxa"/>
            <w:tcBorders>
              <w:top w:val="nil"/>
              <w:left w:val="nil"/>
              <w:bottom w:val="single" w:sz="4" w:space="0" w:color="auto"/>
              <w:right w:val="single" w:sz="4" w:space="0" w:color="auto"/>
            </w:tcBorders>
            <w:shd w:val="clear" w:color="auto" w:fill="auto"/>
            <w:noWrap/>
            <w:vAlign w:val="center"/>
            <w:hideMark/>
          </w:tcPr>
          <w:p w14:paraId="69060CED"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24,884.96 </w:t>
            </w:r>
          </w:p>
        </w:tc>
      </w:tr>
      <w:tr w:rsidR="008929F2" w:rsidRPr="008929F2" w14:paraId="237A7B81"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0BDB2A77" w14:textId="77777777" w:rsidR="008929F2" w:rsidRPr="008929F2" w:rsidRDefault="008929F2" w:rsidP="008929F2">
            <w:pPr>
              <w:spacing w:line="20" w:lineRule="atLeast"/>
              <w:ind w:firstLine="0"/>
              <w:rPr>
                <w:color w:val="000000"/>
                <w:sz w:val="20"/>
              </w:rPr>
            </w:pPr>
            <w:proofErr w:type="spellStart"/>
            <w:r w:rsidRPr="008929F2">
              <w:rPr>
                <w:color w:val="000000"/>
                <w:sz w:val="20"/>
              </w:rPr>
              <w:t>PriceBook</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71F8C5E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7,295 </w:t>
            </w:r>
          </w:p>
        </w:tc>
        <w:tc>
          <w:tcPr>
            <w:tcW w:w="1620" w:type="dxa"/>
            <w:tcBorders>
              <w:top w:val="nil"/>
              <w:left w:val="nil"/>
              <w:bottom w:val="single" w:sz="4" w:space="0" w:color="auto"/>
              <w:right w:val="single" w:sz="4" w:space="0" w:color="auto"/>
            </w:tcBorders>
            <w:shd w:val="clear" w:color="auto" w:fill="auto"/>
            <w:noWrap/>
            <w:vAlign w:val="center"/>
            <w:hideMark/>
          </w:tcPr>
          <w:p w14:paraId="6FCD5BB3"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2.95 </w:t>
            </w:r>
          </w:p>
        </w:tc>
        <w:tc>
          <w:tcPr>
            <w:tcW w:w="1620" w:type="dxa"/>
            <w:tcBorders>
              <w:top w:val="nil"/>
              <w:left w:val="nil"/>
              <w:bottom w:val="single" w:sz="4" w:space="0" w:color="auto"/>
              <w:right w:val="single" w:sz="4" w:space="0" w:color="auto"/>
            </w:tcBorders>
            <w:shd w:val="clear" w:color="auto" w:fill="auto"/>
            <w:noWrap/>
            <w:vAlign w:val="center"/>
            <w:hideMark/>
          </w:tcPr>
          <w:p w14:paraId="3443DD23"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8.62 </w:t>
            </w:r>
          </w:p>
        </w:tc>
        <w:tc>
          <w:tcPr>
            <w:tcW w:w="1800" w:type="dxa"/>
            <w:tcBorders>
              <w:top w:val="nil"/>
              <w:left w:val="nil"/>
              <w:bottom w:val="single" w:sz="4" w:space="0" w:color="auto"/>
              <w:right w:val="single" w:sz="4" w:space="0" w:color="auto"/>
            </w:tcBorders>
            <w:shd w:val="clear" w:color="auto" w:fill="auto"/>
            <w:noWrap/>
            <w:vAlign w:val="center"/>
            <w:hideMark/>
          </w:tcPr>
          <w:p w14:paraId="2A874BF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92.66 </w:t>
            </w:r>
          </w:p>
        </w:tc>
      </w:tr>
      <w:tr w:rsidR="008929F2" w:rsidRPr="008929F2" w14:paraId="31837634"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2CE0DADB" w14:textId="77777777" w:rsidR="008929F2" w:rsidRPr="008929F2" w:rsidRDefault="008929F2" w:rsidP="008929F2">
            <w:pPr>
              <w:spacing w:line="20" w:lineRule="atLeast"/>
              <w:ind w:firstLine="0"/>
              <w:rPr>
                <w:color w:val="000000"/>
                <w:sz w:val="20"/>
              </w:rPr>
            </w:pPr>
            <w:r w:rsidRPr="008929F2">
              <w:rPr>
                <w:color w:val="000000"/>
                <w:sz w:val="20"/>
              </w:rPr>
              <w:t>ROE</w:t>
            </w:r>
          </w:p>
        </w:tc>
        <w:tc>
          <w:tcPr>
            <w:tcW w:w="1715" w:type="dxa"/>
            <w:tcBorders>
              <w:top w:val="nil"/>
              <w:left w:val="nil"/>
              <w:bottom w:val="single" w:sz="4" w:space="0" w:color="auto"/>
              <w:right w:val="single" w:sz="4" w:space="0" w:color="auto"/>
            </w:tcBorders>
            <w:shd w:val="clear" w:color="auto" w:fill="auto"/>
            <w:noWrap/>
            <w:vAlign w:val="center"/>
            <w:hideMark/>
          </w:tcPr>
          <w:p w14:paraId="4938D8F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7,295 </w:t>
            </w:r>
          </w:p>
        </w:tc>
        <w:tc>
          <w:tcPr>
            <w:tcW w:w="1620" w:type="dxa"/>
            <w:tcBorders>
              <w:top w:val="nil"/>
              <w:left w:val="nil"/>
              <w:bottom w:val="single" w:sz="4" w:space="0" w:color="auto"/>
              <w:right w:val="single" w:sz="4" w:space="0" w:color="auto"/>
            </w:tcBorders>
            <w:shd w:val="clear" w:color="auto" w:fill="auto"/>
            <w:noWrap/>
            <w:vAlign w:val="center"/>
            <w:hideMark/>
          </w:tcPr>
          <w:p w14:paraId="24E8CB5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14.01 </w:t>
            </w:r>
          </w:p>
        </w:tc>
        <w:tc>
          <w:tcPr>
            <w:tcW w:w="1620" w:type="dxa"/>
            <w:tcBorders>
              <w:top w:val="nil"/>
              <w:left w:val="nil"/>
              <w:bottom w:val="single" w:sz="4" w:space="0" w:color="auto"/>
              <w:right w:val="single" w:sz="4" w:space="0" w:color="auto"/>
            </w:tcBorders>
            <w:shd w:val="clear" w:color="auto" w:fill="auto"/>
            <w:noWrap/>
            <w:vAlign w:val="center"/>
            <w:hideMark/>
          </w:tcPr>
          <w:p w14:paraId="11CE486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18.11 </w:t>
            </w:r>
          </w:p>
        </w:tc>
        <w:tc>
          <w:tcPr>
            <w:tcW w:w="1800" w:type="dxa"/>
            <w:tcBorders>
              <w:top w:val="nil"/>
              <w:left w:val="nil"/>
              <w:bottom w:val="single" w:sz="4" w:space="0" w:color="auto"/>
              <w:right w:val="single" w:sz="4" w:space="0" w:color="auto"/>
            </w:tcBorders>
            <w:shd w:val="clear" w:color="auto" w:fill="auto"/>
            <w:noWrap/>
            <w:vAlign w:val="center"/>
            <w:hideMark/>
          </w:tcPr>
          <w:p w14:paraId="31BCC2A1"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212.11 </w:t>
            </w:r>
          </w:p>
        </w:tc>
      </w:tr>
      <w:tr w:rsidR="008929F2" w:rsidRPr="008929F2" w14:paraId="231ED234"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B5A68F5" w14:textId="77777777" w:rsidR="008929F2" w:rsidRPr="008929F2" w:rsidRDefault="008929F2" w:rsidP="008929F2">
            <w:pPr>
              <w:spacing w:line="20" w:lineRule="atLeast"/>
              <w:ind w:firstLine="0"/>
              <w:rPr>
                <w:color w:val="000000"/>
                <w:sz w:val="20"/>
              </w:rPr>
            </w:pPr>
            <w:proofErr w:type="spellStart"/>
            <w:r w:rsidRPr="008929F2">
              <w:rPr>
                <w:color w:val="000000"/>
                <w:sz w:val="20"/>
              </w:rPr>
              <w:t>cash</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76793E17"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7,254 </w:t>
            </w:r>
          </w:p>
        </w:tc>
        <w:tc>
          <w:tcPr>
            <w:tcW w:w="1620" w:type="dxa"/>
            <w:tcBorders>
              <w:top w:val="nil"/>
              <w:left w:val="nil"/>
              <w:bottom w:val="single" w:sz="4" w:space="0" w:color="auto"/>
              <w:right w:val="single" w:sz="4" w:space="0" w:color="auto"/>
            </w:tcBorders>
            <w:shd w:val="clear" w:color="auto" w:fill="auto"/>
            <w:noWrap/>
            <w:vAlign w:val="center"/>
            <w:hideMark/>
          </w:tcPr>
          <w:p w14:paraId="244FF65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569.65 </w:t>
            </w:r>
          </w:p>
        </w:tc>
        <w:tc>
          <w:tcPr>
            <w:tcW w:w="1620" w:type="dxa"/>
            <w:tcBorders>
              <w:top w:val="nil"/>
              <w:left w:val="nil"/>
              <w:bottom w:val="single" w:sz="4" w:space="0" w:color="auto"/>
              <w:right w:val="single" w:sz="4" w:space="0" w:color="auto"/>
            </w:tcBorders>
            <w:shd w:val="clear" w:color="auto" w:fill="auto"/>
            <w:noWrap/>
            <w:vAlign w:val="center"/>
            <w:hideMark/>
          </w:tcPr>
          <w:p w14:paraId="2AA91B94"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2,264.00 </w:t>
            </w:r>
          </w:p>
        </w:tc>
        <w:tc>
          <w:tcPr>
            <w:tcW w:w="1800" w:type="dxa"/>
            <w:tcBorders>
              <w:top w:val="nil"/>
              <w:left w:val="nil"/>
              <w:bottom w:val="single" w:sz="4" w:space="0" w:color="auto"/>
              <w:right w:val="single" w:sz="4" w:space="0" w:color="auto"/>
            </w:tcBorders>
            <w:shd w:val="clear" w:color="auto" w:fill="auto"/>
            <w:noWrap/>
            <w:vAlign w:val="center"/>
            <w:hideMark/>
          </w:tcPr>
          <w:p w14:paraId="3493BF4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7,161.80 </w:t>
            </w:r>
          </w:p>
        </w:tc>
      </w:tr>
      <w:tr w:rsidR="008929F2" w:rsidRPr="008929F2" w14:paraId="3EC5166D"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072D793" w14:textId="77777777" w:rsidR="008929F2" w:rsidRPr="008929F2" w:rsidRDefault="008929F2" w:rsidP="008929F2">
            <w:pPr>
              <w:spacing w:line="20" w:lineRule="atLeast"/>
              <w:ind w:firstLine="0"/>
              <w:rPr>
                <w:color w:val="000000"/>
                <w:sz w:val="20"/>
              </w:rPr>
            </w:pPr>
            <w:proofErr w:type="spellStart"/>
            <w:r w:rsidRPr="008929F2">
              <w:rPr>
                <w:color w:val="000000"/>
                <w:sz w:val="20"/>
              </w:rPr>
              <w:t>intangible_assets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00C5159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7,187 </w:t>
            </w:r>
          </w:p>
        </w:tc>
        <w:tc>
          <w:tcPr>
            <w:tcW w:w="1620" w:type="dxa"/>
            <w:tcBorders>
              <w:top w:val="nil"/>
              <w:left w:val="nil"/>
              <w:bottom w:val="single" w:sz="4" w:space="0" w:color="auto"/>
              <w:right w:val="single" w:sz="4" w:space="0" w:color="auto"/>
            </w:tcBorders>
            <w:shd w:val="clear" w:color="auto" w:fill="auto"/>
            <w:noWrap/>
            <w:vAlign w:val="center"/>
            <w:hideMark/>
          </w:tcPr>
          <w:p w14:paraId="23D93C8F"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1,273.00 </w:t>
            </w:r>
          </w:p>
        </w:tc>
        <w:tc>
          <w:tcPr>
            <w:tcW w:w="1620" w:type="dxa"/>
            <w:tcBorders>
              <w:top w:val="nil"/>
              <w:left w:val="nil"/>
              <w:bottom w:val="single" w:sz="4" w:space="0" w:color="auto"/>
              <w:right w:val="single" w:sz="4" w:space="0" w:color="auto"/>
            </w:tcBorders>
            <w:shd w:val="clear" w:color="auto" w:fill="auto"/>
            <w:noWrap/>
            <w:vAlign w:val="center"/>
            <w:hideMark/>
          </w:tcPr>
          <w:p w14:paraId="5FF50E7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5,595.74 </w:t>
            </w:r>
          </w:p>
        </w:tc>
        <w:tc>
          <w:tcPr>
            <w:tcW w:w="1800" w:type="dxa"/>
            <w:tcBorders>
              <w:top w:val="nil"/>
              <w:left w:val="nil"/>
              <w:bottom w:val="single" w:sz="4" w:space="0" w:color="auto"/>
              <w:right w:val="single" w:sz="4" w:space="0" w:color="auto"/>
            </w:tcBorders>
            <w:shd w:val="clear" w:color="auto" w:fill="auto"/>
            <w:noWrap/>
            <w:vAlign w:val="center"/>
            <w:hideMark/>
          </w:tcPr>
          <w:p w14:paraId="5738F2BD"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14,213.34 </w:t>
            </w:r>
          </w:p>
        </w:tc>
      </w:tr>
      <w:tr w:rsidR="008929F2" w:rsidRPr="008929F2" w14:paraId="130BE47C"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29FA1E4E" w14:textId="77777777" w:rsidR="008929F2" w:rsidRPr="008929F2" w:rsidRDefault="008929F2" w:rsidP="008929F2">
            <w:pPr>
              <w:spacing w:line="20" w:lineRule="atLeast"/>
              <w:ind w:firstLine="0"/>
              <w:rPr>
                <w:color w:val="000000"/>
                <w:sz w:val="20"/>
              </w:rPr>
            </w:pPr>
            <w:proofErr w:type="spellStart"/>
            <w:r w:rsidRPr="008929F2">
              <w:rPr>
                <w:color w:val="000000"/>
                <w:sz w:val="20"/>
              </w:rPr>
              <w:t>interests_paid_net</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7B694D7B"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7,042 </w:t>
            </w:r>
          </w:p>
        </w:tc>
        <w:tc>
          <w:tcPr>
            <w:tcW w:w="1620" w:type="dxa"/>
            <w:tcBorders>
              <w:top w:val="nil"/>
              <w:left w:val="nil"/>
              <w:bottom w:val="single" w:sz="4" w:space="0" w:color="auto"/>
              <w:right w:val="single" w:sz="4" w:space="0" w:color="auto"/>
            </w:tcBorders>
            <w:shd w:val="clear" w:color="auto" w:fill="auto"/>
            <w:noWrap/>
            <w:vAlign w:val="center"/>
            <w:hideMark/>
          </w:tcPr>
          <w:p w14:paraId="11CE5BE7"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123.13 </w:t>
            </w:r>
          </w:p>
        </w:tc>
        <w:tc>
          <w:tcPr>
            <w:tcW w:w="1620" w:type="dxa"/>
            <w:tcBorders>
              <w:top w:val="nil"/>
              <w:left w:val="nil"/>
              <w:bottom w:val="single" w:sz="4" w:space="0" w:color="auto"/>
              <w:right w:val="single" w:sz="4" w:space="0" w:color="auto"/>
            </w:tcBorders>
            <w:shd w:val="clear" w:color="auto" w:fill="auto"/>
            <w:noWrap/>
            <w:vAlign w:val="center"/>
            <w:hideMark/>
          </w:tcPr>
          <w:p w14:paraId="34A855E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560.81 </w:t>
            </w:r>
          </w:p>
        </w:tc>
        <w:tc>
          <w:tcPr>
            <w:tcW w:w="1800" w:type="dxa"/>
            <w:tcBorders>
              <w:top w:val="nil"/>
              <w:left w:val="nil"/>
              <w:bottom w:val="single" w:sz="4" w:space="0" w:color="auto"/>
              <w:right w:val="single" w:sz="4" w:space="0" w:color="auto"/>
            </w:tcBorders>
            <w:shd w:val="clear" w:color="auto" w:fill="auto"/>
            <w:noWrap/>
            <w:vAlign w:val="center"/>
            <w:hideMark/>
          </w:tcPr>
          <w:p w14:paraId="38F4667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2,707.20 </w:t>
            </w:r>
          </w:p>
        </w:tc>
      </w:tr>
      <w:tr w:rsidR="008929F2" w:rsidRPr="008929F2" w14:paraId="6520C407"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A49292F" w14:textId="77777777" w:rsidR="008929F2" w:rsidRPr="008929F2" w:rsidRDefault="008929F2" w:rsidP="008929F2">
            <w:pPr>
              <w:spacing w:line="20" w:lineRule="atLeast"/>
              <w:ind w:firstLine="0"/>
              <w:rPr>
                <w:color w:val="000000"/>
                <w:sz w:val="20"/>
              </w:rPr>
            </w:pPr>
            <w:proofErr w:type="spellStart"/>
            <w:r w:rsidRPr="008929F2">
              <w:rPr>
                <w:color w:val="000000"/>
                <w:sz w:val="20"/>
              </w:rPr>
              <w:t>tax</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73BDDC7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7,042 </w:t>
            </w:r>
          </w:p>
        </w:tc>
        <w:tc>
          <w:tcPr>
            <w:tcW w:w="1620" w:type="dxa"/>
            <w:tcBorders>
              <w:top w:val="nil"/>
              <w:left w:val="nil"/>
              <w:bottom w:val="single" w:sz="4" w:space="0" w:color="auto"/>
              <w:right w:val="single" w:sz="4" w:space="0" w:color="auto"/>
            </w:tcBorders>
            <w:shd w:val="clear" w:color="auto" w:fill="auto"/>
            <w:noWrap/>
            <w:vAlign w:val="center"/>
            <w:hideMark/>
          </w:tcPr>
          <w:p w14:paraId="55C0C79B"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244.70 </w:t>
            </w:r>
          </w:p>
        </w:tc>
        <w:tc>
          <w:tcPr>
            <w:tcW w:w="1620" w:type="dxa"/>
            <w:tcBorders>
              <w:top w:val="nil"/>
              <w:left w:val="nil"/>
              <w:bottom w:val="single" w:sz="4" w:space="0" w:color="auto"/>
              <w:right w:val="single" w:sz="4" w:space="0" w:color="auto"/>
            </w:tcBorders>
            <w:shd w:val="clear" w:color="auto" w:fill="auto"/>
            <w:noWrap/>
            <w:vAlign w:val="center"/>
            <w:hideMark/>
          </w:tcPr>
          <w:p w14:paraId="5FB66CA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625.90 </w:t>
            </w:r>
          </w:p>
        </w:tc>
        <w:tc>
          <w:tcPr>
            <w:tcW w:w="1800" w:type="dxa"/>
            <w:tcBorders>
              <w:top w:val="nil"/>
              <w:left w:val="nil"/>
              <w:bottom w:val="single" w:sz="4" w:space="0" w:color="auto"/>
              <w:right w:val="single" w:sz="4" w:space="0" w:color="auto"/>
            </w:tcBorders>
            <w:shd w:val="clear" w:color="auto" w:fill="auto"/>
            <w:noWrap/>
            <w:vAlign w:val="center"/>
            <w:hideMark/>
          </w:tcPr>
          <w:p w14:paraId="74726F3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2,177.10 </w:t>
            </w:r>
          </w:p>
        </w:tc>
      </w:tr>
      <w:tr w:rsidR="008929F2" w:rsidRPr="008929F2" w14:paraId="17F281EB"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350D2BEB" w14:textId="77777777" w:rsidR="008929F2" w:rsidRPr="008929F2" w:rsidRDefault="008929F2" w:rsidP="008929F2">
            <w:pPr>
              <w:spacing w:line="20" w:lineRule="atLeast"/>
              <w:ind w:firstLine="0"/>
              <w:rPr>
                <w:color w:val="000000"/>
                <w:sz w:val="20"/>
              </w:rPr>
            </w:pPr>
            <w:proofErr w:type="spellStart"/>
            <w:r w:rsidRPr="008929F2">
              <w:rPr>
                <w:color w:val="000000"/>
                <w:sz w:val="20"/>
              </w:rPr>
              <w:t>marketable_sec</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555A9503"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7,022 </w:t>
            </w:r>
          </w:p>
        </w:tc>
        <w:tc>
          <w:tcPr>
            <w:tcW w:w="1620" w:type="dxa"/>
            <w:tcBorders>
              <w:top w:val="nil"/>
              <w:left w:val="nil"/>
              <w:bottom w:val="single" w:sz="4" w:space="0" w:color="auto"/>
              <w:right w:val="single" w:sz="4" w:space="0" w:color="auto"/>
            </w:tcBorders>
            <w:shd w:val="clear" w:color="auto" w:fill="auto"/>
            <w:noWrap/>
            <w:vAlign w:val="center"/>
            <w:hideMark/>
          </w:tcPr>
          <w:p w14:paraId="0F13683D"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   </w:t>
            </w:r>
          </w:p>
        </w:tc>
        <w:tc>
          <w:tcPr>
            <w:tcW w:w="1620" w:type="dxa"/>
            <w:tcBorders>
              <w:top w:val="nil"/>
              <w:left w:val="nil"/>
              <w:bottom w:val="single" w:sz="4" w:space="0" w:color="auto"/>
              <w:right w:val="single" w:sz="4" w:space="0" w:color="auto"/>
            </w:tcBorders>
            <w:shd w:val="clear" w:color="auto" w:fill="auto"/>
            <w:noWrap/>
            <w:vAlign w:val="center"/>
            <w:hideMark/>
          </w:tcPr>
          <w:p w14:paraId="76929EF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145.41 </w:t>
            </w:r>
          </w:p>
        </w:tc>
        <w:tc>
          <w:tcPr>
            <w:tcW w:w="1800" w:type="dxa"/>
            <w:tcBorders>
              <w:top w:val="nil"/>
              <w:left w:val="nil"/>
              <w:bottom w:val="single" w:sz="4" w:space="0" w:color="auto"/>
              <w:right w:val="single" w:sz="4" w:space="0" w:color="auto"/>
            </w:tcBorders>
            <w:shd w:val="clear" w:color="auto" w:fill="auto"/>
            <w:noWrap/>
            <w:vAlign w:val="center"/>
            <w:hideMark/>
          </w:tcPr>
          <w:p w14:paraId="71E9230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1,268.48 </w:t>
            </w:r>
          </w:p>
        </w:tc>
      </w:tr>
      <w:tr w:rsidR="008929F2" w:rsidRPr="008929F2" w14:paraId="5BD4A0E4"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D6EBFE7" w14:textId="77777777" w:rsidR="008929F2" w:rsidRPr="008929F2" w:rsidRDefault="008929F2" w:rsidP="008929F2">
            <w:pPr>
              <w:spacing w:line="20" w:lineRule="atLeast"/>
              <w:ind w:firstLine="0"/>
              <w:rPr>
                <w:color w:val="000000"/>
                <w:sz w:val="20"/>
              </w:rPr>
            </w:pPr>
            <w:proofErr w:type="spellStart"/>
            <w:r w:rsidRPr="008929F2">
              <w:rPr>
                <w:color w:val="000000"/>
                <w:sz w:val="20"/>
              </w:rPr>
              <w:t>op_in_before_dep</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2CC4EF37"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7,006 </w:t>
            </w:r>
          </w:p>
        </w:tc>
        <w:tc>
          <w:tcPr>
            <w:tcW w:w="1620" w:type="dxa"/>
            <w:tcBorders>
              <w:top w:val="nil"/>
              <w:left w:val="nil"/>
              <w:bottom w:val="single" w:sz="4" w:space="0" w:color="auto"/>
              <w:right w:val="single" w:sz="4" w:space="0" w:color="auto"/>
            </w:tcBorders>
            <w:shd w:val="clear" w:color="auto" w:fill="auto"/>
            <w:noWrap/>
            <w:vAlign w:val="center"/>
            <w:hideMark/>
          </w:tcPr>
          <w:p w14:paraId="1A19D2D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1,393.38 </w:t>
            </w:r>
          </w:p>
        </w:tc>
        <w:tc>
          <w:tcPr>
            <w:tcW w:w="1620" w:type="dxa"/>
            <w:tcBorders>
              <w:top w:val="nil"/>
              <w:left w:val="nil"/>
              <w:bottom w:val="single" w:sz="4" w:space="0" w:color="auto"/>
              <w:right w:val="single" w:sz="4" w:space="0" w:color="auto"/>
            </w:tcBorders>
            <w:shd w:val="clear" w:color="auto" w:fill="auto"/>
            <w:noWrap/>
            <w:vAlign w:val="center"/>
            <w:hideMark/>
          </w:tcPr>
          <w:p w14:paraId="6BBA755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3,653.15 </w:t>
            </w:r>
          </w:p>
        </w:tc>
        <w:tc>
          <w:tcPr>
            <w:tcW w:w="1800" w:type="dxa"/>
            <w:tcBorders>
              <w:top w:val="nil"/>
              <w:left w:val="nil"/>
              <w:bottom w:val="single" w:sz="4" w:space="0" w:color="auto"/>
              <w:right w:val="single" w:sz="4" w:space="0" w:color="auto"/>
            </w:tcBorders>
            <w:shd w:val="clear" w:color="auto" w:fill="auto"/>
            <w:noWrap/>
            <w:vAlign w:val="center"/>
            <w:hideMark/>
          </w:tcPr>
          <w:p w14:paraId="6B3498B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7,352.76 </w:t>
            </w:r>
          </w:p>
        </w:tc>
      </w:tr>
      <w:tr w:rsidR="008929F2" w:rsidRPr="008929F2" w14:paraId="25BA8209"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072D2C04" w14:textId="77777777" w:rsidR="008929F2" w:rsidRPr="008929F2" w:rsidRDefault="008929F2" w:rsidP="008929F2">
            <w:pPr>
              <w:spacing w:line="20" w:lineRule="atLeast"/>
              <w:ind w:firstLine="0"/>
              <w:rPr>
                <w:color w:val="000000"/>
                <w:sz w:val="20"/>
              </w:rPr>
            </w:pPr>
            <w:proofErr w:type="spellStart"/>
            <w:r w:rsidRPr="008929F2">
              <w:rPr>
                <w:color w:val="000000"/>
                <w:sz w:val="20"/>
              </w:rPr>
              <w:t>amort</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6AFE391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6,958 </w:t>
            </w:r>
          </w:p>
        </w:tc>
        <w:tc>
          <w:tcPr>
            <w:tcW w:w="1620" w:type="dxa"/>
            <w:tcBorders>
              <w:top w:val="nil"/>
              <w:left w:val="nil"/>
              <w:bottom w:val="single" w:sz="4" w:space="0" w:color="auto"/>
              <w:right w:val="single" w:sz="4" w:space="0" w:color="auto"/>
            </w:tcBorders>
            <w:shd w:val="clear" w:color="auto" w:fill="auto"/>
            <w:noWrap/>
            <w:vAlign w:val="center"/>
            <w:hideMark/>
          </w:tcPr>
          <w:p w14:paraId="35E21F6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294.73 </w:t>
            </w:r>
          </w:p>
        </w:tc>
        <w:tc>
          <w:tcPr>
            <w:tcW w:w="1620" w:type="dxa"/>
            <w:tcBorders>
              <w:top w:val="nil"/>
              <w:left w:val="nil"/>
              <w:bottom w:val="single" w:sz="4" w:space="0" w:color="auto"/>
              <w:right w:val="single" w:sz="4" w:space="0" w:color="auto"/>
            </w:tcBorders>
            <w:shd w:val="clear" w:color="auto" w:fill="auto"/>
            <w:noWrap/>
            <w:vAlign w:val="center"/>
            <w:hideMark/>
          </w:tcPr>
          <w:p w14:paraId="3EDC3EE3"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873.08 </w:t>
            </w:r>
          </w:p>
        </w:tc>
        <w:tc>
          <w:tcPr>
            <w:tcW w:w="1800" w:type="dxa"/>
            <w:tcBorders>
              <w:top w:val="nil"/>
              <w:left w:val="nil"/>
              <w:bottom w:val="single" w:sz="4" w:space="0" w:color="auto"/>
              <w:right w:val="single" w:sz="4" w:space="0" w:color="auto"/>
            </w:tcBorders>
            <w:shd w:val="clear" w:color="auto" w:fill="auto"/>
            <w:noWrap/>
            <w:vAlign w:val="center"/>
            <w:hideMark/>
          </w:tcPr>
          <w:p w14:paraId="22655D56"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1,969.51 </w:t>
            </w:r>
          </w:p>
        </w:tc>
      </w:tr>
      <w:tr w:rsidR="008929F2" w:rsidRPr="008929F2" w14:paraId="59CFF828"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F1B6C48" w14:textId="77777777" w:rsidR="008929F2" w:rsidRPr="008929F2" w:rsidRDefault="008929F2" w:rsidP="008929F2">
            <w:pPr>
              <w:spacing w:line="20" w:lineRule="atLeast"/>
              <w:ind w:firstLine="0"/>
              <w:rPr>
                <w:color w:val="000000"/>
                <w:sz w:val="20"/>
              </w:rPr>
            </w:pPr>
            <w:proofErr w:type="spellStart"/>
            <w:r w:rsidRPr="008929F2">
              <w:rPr>
                <w:color w:val="000000"/>
                <w:sz w:val="20"/>
              </w:rPr>
              <w:t>int_exp</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5A15FE44"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6,858 </w:t>
            </w:r>
          </w:p>
        </w:tc>
        <w:tc>
          <w:tcPr>
            <w:tcW w:w="1620" w:type="dxa"/>
            <w:tcBorders>
              <w:top w:val="nil"/>
              <w:left w:val="nil"/>
              <w:bottom w:val="single" w:sz="4" w:space="0" w:color="auto"/>
              <w:right w:val="single" w:sz="4" w:space="0" w:color="auto"/>
            </w:tcBorders>
            <w:shd w:val="clear" w:color="auto" w:fill="auto"/>
            <w:noWrap/>
            <w:vAlign w:val="center"/>
            <w:hideMark/>
          </w:tcPr>
          <w:p w14:paraId="18C85723"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128.68 </w:t>
            </w:r>
          </w:p>
        </w:tc>
        <w:tc>
          <w:tcPr>
            <w:tcW w:w="1620" w:type="dxa"/>
            <w:tcBorders>
              <w:top w:val="nil"/>
              <w:left w:val="nil"/>
              <w:bottom w:val="single" w:sz="4" w:space="0" w:color="auto"/>
              <w:right w:val="single" w:sz="4" w:space="0" w:color="auto"/>
            </w:tcBorders>
            <w:shd w:val="clear" w:color="auto" w:fill="auto"/>
            <w:noWrap/>
            <w:vAlign w:val="center"/>
            <w:hideMark/>
          </w:tcPr>
          <w:p w14:paraId="58C3AAC9"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452.56 </w:t>
            </w:r>
          </w:p>
        </w:tc>
        <w:tc>
          <w:tcPr>
            <w:tcW w:w="1800" w:type="dxa"/>
            <w:tcBorders>
              <w:top w:val="nil"/>
              <w:left w:val="nil"/>
              <w:bottom w:val="single" w:sz="4" w:space="0" w:color="auto"/>
              <w:right w:val="single" w:sz="4" w:space="0" w:color="auto"/>
            </w:tcBorders>
            <w:shd w:val="clear" w:color="auto" w:fill="auto"/>
            <w:noWrap/>
            <w:vAlign w:val="center"/>
            <w:hideMark/>
          </w:tcPr>
          <w:p w14:paraId="657BCF63"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1,993.41 </w:t>
            </w:r>
          </w:p>
        </w:tc>
      </w:tr>
      <w:tr w:rsidR="008929F2" w:rsidRPr="008929F2" w14:paraId="5C877A62"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A7005A7" w14:textId="77777777" w:rsidR="008929F2" w:rsidRPr="008929F2" w:rsidRDefault="008929F2" w:rsidP="008929F2">
            <w:pPr>
              <w:spacing w:line="20" w:lineRule="atLeast"/>
              <w:ind w:firstLine="0"/>
              <w:rPr>
                <w:color w:val="000000"/>
                <w:sz w:val="20"/>
              </w:rPr>
            </w:pPr>
            <w:r w:rsidRPr="008929F2">
              <w:rPr>
                <w:color w:val="000000"/>
                <w:sz w:val="20"/>
              </w:rPr>
              <w:t>EpsGrowth1Yr</w:t>
            </w:r>
          </w:p>
        </w:tc>
        <w:tc>
          <w:tcPr>
            <w:tcW w:w="1715" w:type="dxa"/>
            <w:tcBorders>
              <w:top w:val="nil"/>
              <w:left w:val="nil"/>
              <w:bottom w:val="single" w:sz="4" w:space="0" w:color="auto"/>
              <w:right w:val="single" w:sz="4" w:space="0" w:color="auto"/>
            </w:tcBorders>
            <w:shd w:val="clear" w:color="auto" w:fill="auto"/>
            <w:noWrap/>
            <w:vAlign w:val="center"/>
            <w:hideMark/>
          </w:tcPr>
          <w:p w14:paraId="56959974"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6,756 </w:t>
            </w:r>
          </w:p>
        </w:tc>
        <w:tc>
          <w:tcPr>
            <w:tcW w:w="1620" w:type="dxa"/>
            <w:tcBorders>
              <w:top w:val="nil"/>
              <w:left w:val="nil"/>
              <w:bottom w:val="single" w:sz="4" w:space="0" w:color="auto"/>
              <w:right w:val="single" w:sz="4" w:space="0" w:color="auto"/>
            </w:tcBorders>
            <w:shd w:val="clear" w:color="auto" w:fill="auto"/>
            <w:noWrap/>
            <w:vAlign w:val="center"/>
            <w:hideMark/>
          </w:tcPr>
          <w:p w14:paraId="442CE369"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11.11 </w:t>
            </w:r>
          </w:p>
        </w:tc>
        <w:tc>
          <w:tcPr>
            <w:tcW w:w="1620" w:type="dxa"/>
            <w:tcBorders>
              <w:top w:val="nil"/>
              <w:left w:val="nil"/>
              <w:bottom w:val="single" w:sz="4" w:space="0" w:color="auto"/>
              <w:right w:val="single" w:sz="4" w:space="0" w:color="auto"/>
            </w:tcBorders>
            <w:shd w:val="clear" w:color="auto" w:fill="auto"/>
            <w:noWrap/>
            <w:vAlign w:val="center"/>
            <w:hideMark/>
          </w:tcPr>
          <w:p w14:paraId="091D1F0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24.28 </w:t>
            </w:r>
          </w:p>
        </w:tc>
        <w:tc>
          <w:tcPr>
            <w:tcW w:w="1800" w:type="dxa"/>
            <w:tcBorders>
              <w:top w:val="nil"/>
              <w:left w:val="nil"/>
              <w:bottom w:val="single" w:sz="4" w:space="0" w:color="auto"/>
              <w:right w:val="single" w:sz="4" w:space="0" w:color="auto"/>
            </w:tcBorders>
            <w:shd w:val="clear" w:color="auto" w:fill="auto"/>
            <w:noWrap/>
            <w:vAlign w:val="center"/>
            <w:hideMark/>
          </w:tcPr>
          <w:p w14:paraId="3D3CB20D"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1,002.87 </w:t>
            </w:r>
          </w:p>
        </w:tc>
      </w:tr>
      <w:tr w:rsidR="008929F2" w:rsidRPr="008929F2" w14:paraId="2354E430"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46EDD63" w14:textId="77777777" w:rsidR="008929F2" w:rsidRPr="008929F2" w:rsidRDefault="008929F2" w:rsidP="008929F2">
            <w:pPr>
              <w:spacing w:line="20" w:lineRule="atLeast"/>
              <w:ind w:firstLine="0"/>
              <w:rPr>
                <w:color w:val="000000"/>
                <w:sz w:val="20"/>
              </w:rPr>
            </w:pPr>
            <w:proofErr w:type="spellStart"/>
            <w:r w:rsidRPr="008929F2">
              <w:rPr>
                <w:color w:val="000000"/>
                <w:sz w:val="20"/>
              </w:rPr>
              <w:t>minority_interests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3C300C5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6,634 </w:t>
            </w:r>
          </w:p>
        </w:tc>
        <w:tc>
          <w:tcPr>
            <w:tcW w:w="1620" w:type="dxa"/>
            <w:tcBorders>
              <w:top w:val="nil"/>
              <w:left w:val="nil"/>
              <w:bottom w:val="single" w:sz="4" w:space="0" w:color="auto"/>
              <w:right w:val="single" w:sz="4" w:space="0" w:color="auto"/>
            </w:tcBorders>
            <w:shd w:val="clear" w:color="auto" w:fill="auto"/>
            <w:noWrap/>
            <w:vAlign w:val="center"/>
            <w:hideMark/>
          </w:tcPr>
          <w:p w14:paraId="1A5706C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   </w:t>
            </w:r>
          </w:p>
        </w:tc>
        <w:tc>
          <w:tcPr>
            <w:tcW w:w="1620" w:type="dxa"/>
            <w:tcBorders>
              <w:top w:val="nil"/>
              <w:left w:val="nil"/>
              <w:bottom w:val="single" w:sz="4" w:space="0" w:color="auto"/>
              <w:right w:val="single" w:sz="4" w:space="0" w:color="auto"/>
            </w:tcBorders>
            <w:shd w:val="clear" w:color="auto" w:fill="auto"/>
            <w:noWrap/>
            <w:vAlign w:val="center"/>
            <w:hideMark/>
          </w:tcPr>
          <w:p w14:paraId="17AAF21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158.18 </w:t>
            </w:r>
          </w:p>
        </w:tc>
        <w:tc>
          <w:tcPr>
            <w:tcW w:w="1800" w:type="dxa"/>
            <w:tcBorders>
              <w:top w:val="nil"/>
              <w:left w:val="nil"/>
              <w:bottom w:val="single" w:sz="4" w:space="0" w:color="auto"/>
              <w:right w:val="single" w:sz="4" w:space="0" w:color="auto"/>
            </w:tcBorders>
            <w:shd w:val="clear" w:color="auto" w:fill="auto"/>
            <w:noWrap/>
            <w:vAlign w:val="center"/>
            <w:hideMark/>
          </w:tcPr>
          <w:p w14:paraId="1415CC8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1,214.84 </w:t>
            </w:r>
          </w:p>
        </w:tc>
      </w:tr>
      <w:tr w:rsidR="008929F2" w:rsidRPr="008929F2" w14:paraId="776C09D2"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0AC2CA4D" w14:textId="77777777" w:rsidR="008929F2" w:rsidRPr="008929F2" w:rsidRDefault="008929F2" w:rsidP="008929F2">
            <w:pPr>
              <w:spacing w:line="20" w:lineRule="atLeast"/>
              <w:ind w:firstLine="0"/>
              <w:rPr>
                <w:color w:val="000000"/>
                <w:sz w:val="20"/>
              </w:rPr>
            </w:pPr>
            <w:proofErr w:type="spellStart"/>
            <w:r w:rsidRPr="008929F2">
              <w:rPr>
                <w:color w:val="000000"/>
                <w:sz w:val="20"/>
              </w:rPr>
              <w:t>deferred_taxes_fed</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6DD79CAC"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6,471 </w:t>
            </w:r>
          </w:p>
        </w:tc>
        <w:tc>
          <w:tcPr>
            <w:tcW w:w="1620" w:type="dxa"/>
            <w:tcBorders>
              <w:top w:val="nil"/>
              <w:left w:val="nil"/>
              <w:bottom w:val="single" w:sz="4" w:space="0" w:color="auto"/>
              <w:right w:val="single" w:sz="4" w:space="0" w:color="auto"/>
            </w:tcBorders>
            <w:shd w:val="clear" w:color="auto" w:fill="auto"/>
            <w:noWrap/>
            <w:vAlign w:val="center"/>
            <w:hideMark/>
          </w:tcPr>
          <w:p w14:paraId="03A2753D"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93.70 </w:t>
            </w:r>
          </w:p>
        </w:tc>
        <w:tc>
          <w:tcPr>
            <w:tcW w:w="1620" w:type="dxa"/>
            <w:tcBorders>
              <w:top w:val="nil"/>
              <w:left w:val="nil"/>
              <w:bottom w:val="single" w:sz="4" w:space="0" w:color="auto"/>
              <w:right w:val="single" w:sz="4" w:space="0" w:color="auto"/>
            </w:tcBorders>
            <w:shd w:val="clear" w:color="auto" w:fill="auto"/>
            <w:noWrap/>
            <w:vAlign w:val="center"/>
            <w:hideMark/>
          </w:tcPr>
          <w:p w14:paraId="0A78574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327.60 </w:t>
            </w:r>
          </w:p>
        </w:tc>
        <w:tc>
          <w:tcPr>
            <w:tcW w:w="1800" w:type="dxa"/>
            <w:tcBorders>
              <w:top w:val="nil"/>
              <w:left w:val="nil"/>
              <w:bottom w:val="single" w:sz="4" w:space="0" w:color="auto"/>
              <w:right w:val="single" w:sz="4" w:space="0" w:color="auto"/>
            </w:tcBorders>
            <w:shd w:val="clear" w:color="auto" w:fill="auto"/>
            <w:noWrap/>
            <w:vAlign w:val="center"/>
            <w:hideMark/>
          </w:tcPr>
          <w:p w14:paraId="45B97937"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830.00 </w:t>
            </w:r>
          </w:p>
        </w:tc>
      </w:tr>
      <w:tr w:rsidR="008929F2" w:rsidRPr="008929F2" w14:paraId="72EB712E"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06C1AB23" w14:textId="77777777" w:rsidR="008929F2" w:rsidRPr="008929F2" w:rsidRDefault="008929F2" w:rsidP="008929F2">
            <w:pPr>
              <w:spacing w:line="20" w:lineRule="atLeast"/>
              <w:ind w:firstLine="0"/>
              <w:rPr>
                <w:color w:val="000000"/>
                <w:sz w:val="20"/>
              </w:rPr>
            </w:pPr>
            <w:proofErr w:type="spellStart"/>
            <w:r w:rsidRPr="008929F2">
              <w:rPr>
                <w:color w:val="000000"/>
                <w:sz w:val="20"/>
              </w:rPr>
              <w:t>deferred_taxes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4ECF1C4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6,329 </w:t>
            </w:r>
          </w:p>
        </w:tc>
        <w:tc>
          <w:tcPr>
            <w:tcW w:w="1620" w:type="dxa"/>
            <w:tcBorders>
              <w:top w:val="nil"/>
              <w:left w:val="nil"/>
              <w:bottom w:val="single" w:sz="4" w:space="0" w:color="auto"/>
              <w:right w:val="single" w:sz="4" w:space="0" w:color="auto"/>
            </w:tcBorders>
            <w:shd w:val="clear" w:color="auto" w:fill="auto"/>
            <w:noWrap/>
            <w:vAlign w:val="center"/>
            <w:hideMark/>
          </w:tcPr>
          <w:p w14:paraId="7A7CC354"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138.00 </w:t>
            </w:r>
          </w:p>
        </w:tc>
        <w:tc>
          <w:tcPr>
            <w:tcW w:w="1620" w:type="dxa"/>
            <w:tcBorders>
              <w:top w:val="nil"/>
              <w:left w:val="nil"/>
              <w:bottom w:val="single" w:sz="4" w:space="0" w:color="auto"/>
              <w:right w:val="single" w:sz="4" w:space="0" w:color="auto"/>
            </w:tcBorders>
            <w:shd w:val="clear" w:color="auto" w:fill="auto"/>
            <w:noWrap/>
            <w:vAlign w:val="center"/>
            <w:hideMark/>
          </w:tcPr>
          <w:p w14:paraId="1F5E712B"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1,413.62 </w:t>
            </w:r>
          </w:p>
        </w:tc>
        <w:tc>
          <w:tcPr>
            <w:tcW w:w="1800" w:type="dxa"/>
            <w:tcBorders>
              <w:top w:val="nil"/>
              <w:left w:val="nil"/>
              <w:bottom w:val="single" w:sz="4" w:space="0" w:color="auto"/>
              <w:right w:val="single" w:sz="4" w:space="0" w:color="auto"/>
            </w:tcBorders>
            <w:shd w:val="clear" w:color="auto" w:fill="auto"/>
            <w:noWrap/>
            <w:vAlign w:val="center"/>
            <w:hideMark/>
          </w:tcPr>
          <w:p w14:paraId="052837A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3,995.41 </w:t>
            </w:r>
          </w:p>
        </w:tc>
      </w:tr>
      <w:tr w:rsidR="008929F2" w:rsidRPr="008929F2" w14:paraId="745AD422"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D61F369" w14:textId="77777777" w:rsidR="008929F2" w:rsidRPr="008929F2" w:rsidRDefault="008929F2" w:rsidP="008929F2">
            <w:pPr>
              <w:spacing w:line="20" w:lineRule="atLeast"/>
              <w:ind w:firstLine="0"/>
              <w:rPr>
                <w:color w:val="000000"/>
                <w:sz w:val="20"/>
              </w:rPr>
            </w:pPr>
            <w:proofErr w:type="spellStart"/>
            <w:r w:rsidRPr="008929F2">
              <w:rPr>
                <w:color w:val="000000"/>
                <w:sz w:val="20"/>
              </w:rPr>
              <w:t>noncontrolling_interests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41C3ED2B"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6,307 </w:t>
            </w:r>
          </w:p>
        </w:tc>
        <w:tc>
          <w:tcPr>
            <w:tcW w:w="1620" w:type="dxa"/>
            <w:tcBorders>
              <w:top w:val="nil"/>
              <w:left w:val="nil"/>
              <w:bottom w:val="single" w:sz="4" w:space="0" w:color="auto"/>
              <w:right w:val="single" w:sz="4" w:space="0" w:color="auto"/>
            </w:tcBorders>
            <w:shd w:val="clear" w:color="auto" w:fill="auto"/>
            <w:noWrap/>
            <w:vAlign w:val="center"/>
            <w:hideMark/>
          </w:tcPr>
          <w:p w14:paraId="146E654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   </w:t>
            </w:r>
          </w:p>
        </w:tc>
        <w:tc>
          <w:tcPr>
            <w:tcW w:w="1620" w:type="dxa"/>
            <w:tcBorders>
              <w:top w:val="nil"/>
              <w:left w:val="nil"/>
              <w:bottom w:val="single" w:sz="4" w:space="0" w:color="auto"/>
              <w:right w:val="single" w:sz="4" w:space="0" w:color="auto"/>
            </w:tcBorders>
            <w:shd w:val="clear" w:color="auto" w:fill="auto"/>
            <w:noWrap/>
            <w:vAlign w:val="center"/>
            <w:hideMark/>
          </w:tcPr>
          <w:p w14:paraId="6A30731D"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357.12 </w:t>
            </w:r>
          </w:p>
        </w:tc>
        <w:tc>
          <w:tcPr>
            <w:tcW w:w="1800" w:type="dxa"/>
            <w:tcBorders>
              <w:top w:val="nil"/>
              <w:left w:val="nil"/>
              <w:bottom w:val="single" w:sz="4" w:space="0" w:color="auto"/>
              <w:right w:val="single" w:sz="4" w:space="0" w:color="auto"/>
            </w:tcBorders>
            <w:shd w:val="clear" w:color="auto" w:fill="auto"/>
            <w:noWrap/>
            <w:vAlign w:val="center"/>
            <w:hideMark/>
          </w:tcPr>
          <w:p w14:paraId="5FBD1851"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2,082.76 </w:t>
            </w:r>
          </w:p>
        </w:tc>
      </w:tr>
      <w:tr w:rsidR="008929F2" w:rsidRPr="008929F2" w14:paraId="3AF0EA43"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B890E17" w14:textId="77777777" w:rsidR="008929F2" w:rsidRPr="008929F2" w:rsidRDefault="008929F2" w:rsidP="008929F2">
            <w:pPr>
              <w:spacing w:line="20" w:lineRule="atLeast"/>
              <w:ind w:firstLine="0"/>
              <w:rPr>
                <w:color w:val="000000"/>
                <w:sz w:val="20"/>
              </w:rPr>
            </w:pPr>
            <w:proofErr w:type="spellStart"/>
            <w:r w:rsidRPr="008929F2">
              <w:rPr>
                <w:color w:val="000000"/>
                <w:sz w:val="20"/>
              </w:rPr>
              <w:t>deferred_taxes_foreign</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33EE7E5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6,274 </w:t>
            </w:r>
          </w:p>
        </w:tc>
        <w:tc>
          <w:tcPr>
            <w:tcW w:w="1620" w:type="dxa"/>
            <w:tcBorders>
              <w:top w:val="nil"/>
              <w:left w:val="nil"/>
              <w:bottom w:val="single" w:sz="4" w:space="0" w:color="auto"/>
              <w:right w:val="single" w:sz="4" w:space="0" w:color="auto"/>
            </w:tcBorders>
            <w:shd w:val="clear" w:color="auto" w:fill="auto"/>
            <w:noWrap/>
            <w:vAlign w:val="center"/>
            <w:hideMark/>
          </w:tcPr>
          <w:p w14:paraId="5F72B93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28.69 </w:t>
            </w:r>
          </w:p>
        </w:tc>
        <w:tc>
          <w:tcPr>
            <w:tcW w:w="1620" w:type="dxa"/>
            <w:tcBorders>
              <w:top w:val="nil"/>
              <w:left w:val="nil"/>
              <w:bottom w:val="single" w:sz="4" w:space="0" w:color="auto"/>
              <w:right w:val="single" w:sz="4" w:space="0" w:color="auto"/>
            </w:tcBorders>
            <w:shd w:val="clear" w:color="auto" w:fill="auto"/>
            <w:noWrap/>
            <w:vAlign w:val="center"/>
            <w:hideMark/>
          </w:tcPr>
          <w:p w14:paraId="4F38170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251.08 </w:t>
            </w:r>
          </w:p>
        </w:tc>
        <w:tc>
          <w:tcPr>
            <w:tcW w:w="1800" w:type="dxa"/>
            <w:tcBorders>
              <w:top w:val="nil"/>
              <w:left w:val="nil"/>
              <w:bottom w:val="single" w:sz="4" w:space="0" w:color="auto"/>
              <w:right w:val="single" w:sz="4" w:space="0" w:color="auto"/>
            </w:tcBorders>
            <w:shd w:val="clear" w:color="auto" w:fill="auto"/>
            <w:noWrap/>
            <w:vAlign w:val="center"/>
            <w:hideMark/>
          </w:tcPr>
          <w:p w14:paraId="35D802D1"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1,179.31 </w:t>
            </w:r>
          </w:p>
        </w:tc>
      </w:tr>
      <w:tr w:rsidR="008929F2" w:rsidRPr="008929F2" w14:paraId="0FB9C1A8"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757DA1E" w14:textId="77777777" w:rsidR="008929F2" w:rsidRPr="008929F2" w:rsidRDefault="008929F2" w:rsidP="008929F2">
            <w:pPr>
              <w:spacing w:line="20" w:lineRule="atLeast"/>
              <w:ind w:firstLine="0"/>
              <w:rPr>
                <w:color w:val="000000"/>
                <w:sz w:val="20"/>
              </w:rPr>
            </w:pPr>
            <w:proofErr w:type="spellStart"/>
            <w:r w:rsidRPr="008929F2">
              <w:rPr>
                <w:color w:val="000000"/>
                <w:sz w:val="20"/>
              </w:rPr>
              <w:t>Implied</w:t>
            </w:r>
            <w:proofErr w:type="spellEnd"/>
            <w:r w:rsidRPr="008929F2">
              <w:rPr>
                <w:color w:val="000000"/>
                <w:sz w:val="20"/>
              </w:rPr>
              <w:t xml:space="preserve"> </w:t>
            </w:r>
            <w:proofErr w:type="spellStart"/>
            <w:r w:rsidRPr="008929F2">
              <w:rPr>
                <w:color w:val="000000"/>
                <w:sz w:val="20"/>
              </w:rPr>
              <w:t>Option</w:t>
            </w:r>
            <w:proofErr w:type="spellEnd"/>
            <w:r w:rsidRPr="008929F2">
              <w:rPr>
                <w:color w:val="000000"/>
                <w:sz w:val="20"/>
              </w:rPr>
              <w:t xml:space="preserve"> </w:t>
            </w:r>
            <w:proofErr w:type="spellStart"/>
            <w:r w:rsidRPr="008929F2">
              <w:rPr>
                <w:color w:val="000000"/>
                <w:sz w:val="20"/>
              </w:rPr>
              <w:t>Expense</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10577935"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6,073 </w:t>
            </w:r>
          </w:p>
        </w:tc>
        <w:tc>
          <w:tcPr>
            <w:tcW w:w="1620" w:type="dxa"/>
            <w:tcBorders>
              <w:top w:val="nil"/>
              <w:left w:val="nil"/>
              <w:bottom w:val="single" w:sz="4" w:space="0" w:color="auto"/>
              <w:right w:val="single" w:sz="4" w:space="0" w:color="auto"/>
            </w:tcBorders>
            <w:shd w:val="clear" w:color="auto" w:fill="auto"/>
            <w:noWrap/>
            <w:vAlign w:val="center"/>
            <w:hideMark/>
          </w:tcPr>
          <w:p w14:paraId="06D1A499"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   </w:t>
            </w:r>
          </w:p>
        </w:tc>
        <w:tc>
          <w:tcPr>
            <w:tcW w:w="1620" w:type="dxa"/>
            <w:tcBorders>
              <w:top w:val="nil"/>
              <w:left w:val="nil"/>
              <w:bottom w:val="single" w:sz="4" w:space="0" w:color="auto"/>
              <w:right w:val="single" w:sz="4" w:space="0" w:color="auto"/>
            </w:tcBorders>
            <w:shd w:val="clear" w:color="auto" w:fill="auto"/>
            <w:noWrap/>
            <w:vAlign w:val="center"/>
            <w:hideMark/>
          </w:tcPr>
          <w:p w14:paraId="33A439DB"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22.66 </w:t>
            </w:r>
          </w:p>
        </w:tc>
        <w:tc>
          <w:tcPr>
            <w:tcW w:w="1800" w:type="dxa"/>
            <w:tcBorders>
              <w:top w:val="nil"/>
              <w:left w:val="nil"/>
              <w:bottom w:val="single" w:sz="4" w:space="0" w:color="auto"/>
              <w:right w:val="single" w:sz="4" w:space="0" w:color="auto"/>
            </w:tcBorders>
            <w:shd w:val="clear" w:color="auto" w:fill="auto"/>
            <w:noWrap/>
            <w:vAlign w:val="center"/>
            <w:hideMark/>
          </w:tcPr>
          <w:p w14:paraId="3E4C49D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102.71 </w:t>
            </w:r>
          </w:p>
        </w:tc>
      </w:tr>
      <w:tr w:rsidR="008929F2" w:rsidRPr="008929F2" w14:paraId="4F853DEB"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44709DE" w14:textId="77777777" w:rsidR="008929F2" w:rsidRPr="008929F2" w:rsidRDefault="008929F2" w:rsidP="008929F2">
            <w:pPr>
              <w:spacing w:line="20" w:lineRule="atLeast"/>
              <w:ind w:firstLine="0"/>
              <w:rPr>
                <w:color w:val="000000"/>
                <w:sz w:val="20"/>
              </w:rPr>
            </w:pPr>
            <w:proofErr w:type="spellStart"/>
            <w:r w:rsidRPr="008929F2">
              <w:rPr>
                <w:color w:val="000000"/>
                <w:sz w:val="20"/>
              </w:rPr>
              <w:t>mii</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1452809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6,061 </w:t>
            </w:r>
          </w:p>
        </w:tc>
        <w:tc>
          <w:tcPr>
            <w:tcW w:w="1620" w:type="dxa"/>
            <w:tcBorders>
              <w:top w:val="nil"/>
              <w:left w:val="nil"/>
              <w:bottom w:val="single" w:sz="4" w:space="0" w:color="auto"/>
              <w:right w:val="single" w:sz="4" w:space="0" w:color="auto"/>
            </w:tcBorders>
            <w:shd w:val="clear" w:color="auto" w:fill="auto"/>
            <w:noWrap/>
            <w:vAlign w:val="center"/>
            <w:hideMark/>
          </w:tcPr>
          <w:p w14:paraId="3C1AD1E7"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   </w:t>
            </w:r>
          </w:p>
        </w:tc>
        <w:tc>
          <w:tcPr>
            <w:tcW w:w="1620" w:type="dxa"/>
            <w:tcBorders>
              <w:top w:val="nil"/>
              <w:left w:val="nil"/>
              <w:bottom w:val="single" w:sz="4" w:space="0" w:color="auto"/>
              <w:right w:val="single" w:sz="4" w:space="0" w:color="auto"/>
            </w:tcBorders>
            <w:shd w:val="clear" w:color="auto" w:fill="auto"/>
            <w:noWrap/>
            <w:vAlign w:val="center"/>
            <w:hideMark/>
          </w:tcPr>
          <w:p w14:paraId="6BF3709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41.54 </w:t>
            </w:r>
          </w:p>
        </w:tc>
        <w:tc>
          <w:tcPr>
            <w:tcW w:w="1800" w:type="dxa"/>
            <w:tcBorders>
              <w:top w:val="nil"/>
              <w:left w:val="nil"/>
              <w:bottom w:val="single" w:sz="4" w:space="0" w:color="auto"/>
              <w:right w:val="single" w:sz="4" w:space="0" w:color="auto"/>
            </w:tcBorders>
            <w:shd w:val="clear" w:color="auto" w:fill="auto"/>
            <w:noWrap/>
            <w:vAlign w:val="center"/>
            <w:hideMark/>
          </w:tcPr>
          <w:p w14:paraId="753363B6"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314.47 </w:t>
            </w:r>
          </w:p>
        </w:tc>
      </w:tr>
      <w:tr w:rsidR="008929F2" w:rsidRPr="008929F2" w14:paraId="74955349"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45A54380" w14:textId="77777777" w:rsidR="008929F2" w:rsidRPr="008929F2" w:rsidRDefault="008929F2" w:rsidP="008929F2">
            <w:pPr>
              <w:spacing w:line="20" w:lineRule="atLeast"/>
              <w:ind w:firstLine="0"/>
              <w:rPr>
                <w:color w:val="000000"/>
                <w:sz w:val="20"/>
              </w:rPr>
            </w:pPr>
            <w:r w:rsidRPr="008929F2">
              <w:rPr>
                <w:color w:val="000000"/>
                <w:sz w:val="20"/>
              </w:rPr>
              <w:t>SalesGrowth5Yr</w:t>
            </w:r>
          </w:p>
        </w:tc>
        <w:tc>
          <w:tcPr>
            <w:tcW w:w="1715" w:type="dxa"/>
            <w:tcBorders>
              <w:top w:val="nil"/>
              <w:left w:val="nil"/>
              <w:bottom w:val="single" w:sz="4" w:space="0" w:color="auto"/>
              <w:right w:val="single" w:sz="4" w:space="0" w:color="auto"/>
            </w:tcBorders>
            <w:shd w:val="clear" w:color="auto" w:fill="auto"/>
            <w:noWrap/>
            <w:vAlign w:val="center"/>
            <w:hideMark/>
          </w:tcPr>
          <w:p w14:paraId="701B6B4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5,991 </w:t>
            </w:r>
          </w:p>
        </w:tc>
        <w:tc>
          <w:tcPr>
            <w:tcW w:w="1620" w:type="dxa"/>
            <w:tcBorders>
              <w:top w:val="nil"/>
              <w:left w:val="nil"/>
              <w:bottom w:val="single" w:sz="4" w:space="0" w:color="auto"/>
              <w:right w:val="single" w:sz="4" w:space="0" w:color="auto"/>
            </w:tcBorders>
            <w:shd w:val="clear" w:color="auto" w:fill="auto"/>
            <w:noWrap/>
            <w:vAlign w:val="center"/>
            <w:hideMark/>
          </w:tcPr>
          <w:p w14:paraId="66EE69B6"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38.54 </w:t>
            </w:r>
          </w:p>
        </w:tc>
        <w:tc>
          <w:tcPr>
            <w:tcW w:w="1620" w:type="dxa"/>
            <w:tcBorders>
              <w:top w:val="nil"/>
              <w:left w:val="nil"/>
              <w:bottom w:val="single" w:sz="4" w:space="0" w:color="auto"/>
              <w:right w:val="single" w:sz="4" w:space="0" w:color="auto"/>
            </w:tcBorders>
            <w:shd w:val="clear" w:color="auto" w:fill="auto"/>
            <w:noWrap/>
            <w:vAlign w:val="center"/>
            <w:hideMark/>
          </w:tcPr>
          <w:p w14:paraId="635A67DF"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480.32 </w:t>
            </w:r>
          </w:p>
        </w:tc>
        <w:tc>
          <w:tcPr>
            <w:tcW w:w="1800" w:type="dxa"/>
            <w:tcBorders>
              <w:top w:val="nil"/>
              <w:left w:val="nil"/>
              <w:bottom w:val="single" w:sz="4" w:space="0" w:color="auto"/>
              <w:right w:val="single" w:sz="4" w:space="0" w:color="auto"/>
            </w:tcBorders>
            <w:shd w:val="clear" w:color="auto" w:fill="auto"/>
            <w:noWrap/>
            <w:vAlign w:val="center"/>
            <w:hideMark/>
          </w:tcPr>
          <w:p w14:paraId="1E4FC06A"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21,285.29 </w:t>
            </w:r>
          </w:p>
        </w:tc>
      </w:tr>
      <w:tr w:rsidR="008929F2" w:rsidRPr="008929F2" w14:paraId="1E87E56C"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FA8FAE0" w14:textId="77777777" w:rsidR="008929F2" w:rsidRPr="008929F2" w:rsidRDefault="008929F2" w:rsidP="008929F2">
            <w:pPr>
              <w:spacing w:line="20" w:lineRule="atLeast"/>
              <w:ind w:firstLine="0"/>
              <w:rPr>
                <w:color w:val="000000"/>
                <w:sz w:val="20"/>
              </w:rPr>
            </w:pPr>
            <w:proofErr w:type="spellStart"/>
            <w:r w:rsidRPr="008929F2">
              <w:rPr>
                <w:color w:val="000000"/>
                <w:sz w:val="20"/>
              </w:rPr>
              <w:t>cur_assets</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30AD37D2"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5,978 </w:t>
            </w:r>
          </w:p>
        </w:tc>
        <w:tc>
          <w:tcPr>
            <w:tcW w:w="1620" w:type="dxa"/>
            <w:tcBorders>
              <w:top w:val="nil"/>
              <w:left w:val="nil"/>
              <w:bottom w:val="single" w:sz="4" w:space="0" w:color="auto"/>
              <w:right w:val="single" w:sz="4" w:space="0" w:color="auto"/>
            </w:tcBorders>
            <w:shd w:val="clear" w:color="auto" w:fill="auto"/>
            <w:noWrap/>
            <w:vAlign w:val="center"/>
            <w:hideMark/>
          </w:tcPr>
          <w:p w14:paraId="004341F8"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2,758.05 </w:t>
            </w:r>
          </w:p>
        </w:tc>
        <w:tc>
          <w:tcPr>
            <w:tcW w:w="1620" w:type="dxa"/>
            <w:tcBorders>
              <w:top w:val="nil"/>
              <w:left w:val="nil"/>
              <w:bottom w:val="single" w:sz="4" w:space="0" w:color="auto"/>
              <w:right w:val="single" w:sz="4" w:space="0" w:color="auto"/>
            </w:tcBorders>
            <w:shd w:val="clear" w:color="auto" w:fill="auto"/>
            <w:noWrap/>
            <w:vAlign w:val="center"/>
            <w:hideMark/>
          </w:tcPr>
          <w:p w14:paraId="2F466FEE"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6,628.20 </w:t>
            </w:r>
          </w:p>
        </w:tc>
        <w:tc>
          <w:tcPr>
            <w:tcW w:w="1800" w:type="dxa"/>
            <w:tcBorders>
              <w:top w:val="nil"/>
              <w:left w:val="nil"/>
              <w:bottom w:val="single" w:sz="4" w:space="0" w:color="auto"/>
              <w:right w:val="single" w:sz="4" w:space="0" w:color="auto"/>
            </w:tcBorders>
            <w:shd w:val="clear" w:color="auto" w:fill="auto"/>
            <w:noWrap/>
            <w:vAlign w:val="center"/>
            <w:hideMark/>
          </w:tcPr>
          <w:p w14:paraId="3C40D714"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11,626.96 </w:t>
            </w:r>
          </w:p>
        </w:tc>
      </w:tr>
      <w:tr w:rsidR="008929F2" w:rsidRPr="008929F2" w14:paraId="3793B09C" w14:textId="77777777" w:rsidTr="008929F2">
        <w:trPr>
          <w:trHeight w:val="20"/>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E791AD4" w14:textId="77777777" w:rsidR="008929F2" w:rsidRPr="008929F2" w:rsidRDefault="008929F2" w:rsidP="008929F2">
            <w:pPr>
              <w:spacing w:line="20" w:lineRule="atLeast"/>
              <w:ind w:firstLine="0"/>
              <w:rPr>
                <w:color w:val="000000"/>
                <w:sz w:val="20"/>
              </w:rPr>
            </w:pPr>
            <w:proofErr w:type="spellStart"/>
            <w:r w:rsidRPr="008929F2">
              <w:rPr>
                <w:color w:val="000000"/>
                <w:sz w:val="20"/>
              </w:rPr>
              <w:t>working_cap</w:t>
            </w:r>
            <w:proofErr w:type="spellEnd"/>
          </w:p>
        </w:tc>
        <w:tc>
          <w:tcPr>
            <w:tcW w:w="1715" w:type="dxa"/>
            <w:tcBorders>
              <w:top w:val="nil"/>
              <w:left w:val="nil"/>
              <w:bottom w:val="single" w:sz="4" w:space="0" w:color="auto"/>
              <w:right w:val="single" w:sz="4" w:space="0" w:color="auto"/>
            </w:tcBorders>
            <w:shd w:val="clear" w:color="auto" w:fill="auto"/>
            <w:noWrap/>
            <w:vAlign w:val="center"/>
            <w:hideMark/>
          </w:tcPr>
          <w:p w14:paraId="67071280"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5,978 </w:t>
            </w:r>
          </w:p>
        </w:tc>
        <w:tc>
          <w:tcPr>
            <w:tcW w:w="1620" w:type="dxa"/>
            <w:tcBorders>
              <w:top w:val="nil"/>
              <w:left w:val="nil"/>
              <w:bottom w:val="single" w:sz="4" w:space="0" w:color="auto"/>
              <w:right w:val="single" w:sz="4" w:space="0" w:color="auto"/>
            </w:tcBorders>
            <w:shd w:val="clear" w:color="auto" w:fill="auto"/>
            <w:noWrap/>
            <w:vAlign w:val="center"/>
            <w:hideMark/>
          </w:tcPr>
          <w:p w14:paraId="155DB063"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662.65 </w:t>
            </w:r>
          </w:p>
        </w:tc>
        <w:tc>
          <w:tcPr>
            <w:tcW w:w="1620" w:type="dxa"/>
            <w:tcBorders>
              <w:top w:val="nil"/>
              <w:left w:val="nil"/>
              <w:bottom w:val="single" w:sz="4" w:space="0" w:color="auto"/>
              <w:right w:val="single" w:sz="4" w:space="0" w:color="auto"/>
            </w:tcBorders>
            <w:shd w:val="clear" w:color="auto" w:fill="auto"/>
            <w:noWrap/>
            <w:vAlign w:val="center"/>
            <w:hideMark/>
          </w:tcPr>
          <w:p w14:paraId="4644916B"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1,819.34 </w:t>
            </w:r>
          </w:p>
        </w:tc>
        <w:tc>
          <w:tcPr>
            <w:tcW w:w="1800" w:type="dxa"/>
            <w:tcBorders>
              <w:top w:val="nil"/>
              <w:left w:val="nil"/>
              <w:bottom w:val="single" w:sz="4" w:space="0" w:color="auto"/>
              <w:right w:val="single" w:sz="4" w:space="0" w:color="auto"/>
            </w:tcBorders>
            <w:shd w:val="clear" w:color="auto" w:fill="auto"/>
            <w:noWrap/>
            <w:vAlign w:val="center"/>
            <w:hideMark/>
          </w:tcPr>
          <w:p w14:paraId="4F8B8C56" w14:textId="77777777" w:rsidR="008929F2" w:rsidRPr="008929F2" w:rsidRDefault="008929F2" w:rsidP="008929F2">
            <w:pPr>
              <w:spacing w:line="20" w:lineRule="atLeast"/>
              <w:ind w:firstLine="0"/>
              <w:jc w:val="right"/>
              <w:rPr>
                <w:color w:val="000000"/>
                <w:sz w:val="20"/>
              </w:rPr>
            </w:pPr>
            <w:r w:rsidRPr="008929F2">
              <w:rPr>
                <w:color w:val="000000"/>
                <w:sz w:val="20"/>
              </w:rPr>
              <w:t xml:space="preserve">     5,845.84 </w:t>
            </w:r>
          </w:p>
        </w:tc>
      </w:tr>
    </w:tbl>
    <w:p w14:paraId="5362BF71" w14:textId="77777777" w:rsidR="008929F2" w:rsidRPr="008929F2" w:rsidRDefault="008929F2" w:rsidP="008929F2">
      <w:bookmarkStart w:id="464" w:name="_GoBack"/>
      <w:bookmarkEnd w:id="464"/>
    </w:p>
    <w:sectPr w:rsidR="008929F2" w:rsidRPr="008929F2" w:rsidSect="008E2D5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AFD84" w14:textId="77777777" w:rsidR="00EC28A3" w:rsidRDefault="00EC28A3" w:rsidP="00E21084">
      <w:r>
        <w:separator/>
      </w:r>
    </w:p>
  </w:endnote>
  <w:endnote w:type="continuationSeparator" w:id="0">
    <w:p w14:paraId="257F8AE0" w14:textId="77777777" w:rsidR="00EC28A3" w:rsidRDefault="00EC28A3" w:rsidP="00E2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uturisLightC">
    <w:altName w:val="Calibri"/>
    <w:panose1 w:val="00000000000000000000"/>
    <w:charset w:val="CC"/>
    <w:family w:val="auto"/>
    <w:notTrueType/>
    <w:pitch w:val="default"/>
    <w:sig w:usb0="00000201" w:usb1="00000000" w:usb2="00000000" w:usb3="00000000" w:csb0="00000004"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D9AE6" w14:textId="77777777" w:rsidR="00EC28A3" w:rsidRDefault="00EC28A3" w:rsidP="00E21084">
      <w:r>
        <w:separator/>
      </w:r>
    </w:p>
  </w:footnote>
  <w:footnote w:type="continuationSeparator" w:id="0">
    <w:p w14:paraId="2963DB75" w14:textId="77777777" w:rsidR="00EC28A3" w:rsidRDefault="00EC28A3" w:rsidP="00E21084">
      <w:r>
        <w:continuationSeparator/>
      </w:r>
    </w:p>
  </w:footnote>
  <w:footnote w:id="1">
    <w:p w14:paraId="07C9E4C0" w14:textId="77777777" w:rsidR="003C4F33" w:rsidRPr="004F3E30" w:rsidRDefault="003C4F33" w:rsidP="003C4F33">
      <w:pPr>
        <w:pStyle w:val="a6"/>
        <w:rPr>
          <w:lang w:val="en-US"/>
        </w:rPr>
      </w:pPr>
      <w:ins w:id="42" w:author="Александр Гордеев" w:date="2020-02-25T14:46:00Z">
        <w:r>
          <w:rPr>
            <w:rStyle w:val="a8"/>
          </w:rPr>
          <w:footnoteRef/>
        </w:r>
        <w:r w:rsidRPr="004F3E30">
          <w:rPr>
            <w:lang w:val="en-US"/>
          </w:rPr>
          <w:t xml:space="preserve"> </w:t>
        </w:r>
        <w:r>
          <w:fldChar w:fldCharType="begin"/>
        </w:r>
        <w:r w:rsidRPr="004F3E30">
          <w:rPr>
            <w:lang w:val="en-US"/>
          </w:rPr>
          <w:instrText xml:space="preserve"> HYPERLINK "https://www.msci.com/gics" </w:instrText>
        </w:r>
        <w:r>
          <w:fldChar w:fldCharType="separate"/>
        </w:r>
        <w:r w:rsidRPr="004F3E30">
          <w:rPr>
            <w:rStyle w:val="a4"/>
            <w:lang w:val="en-US"/>
          </w:rPr>
          <w:t>https://www.msci.com/gics</w:t>
        </w:r>
        <w:r>
          <w:fldChar w:fldCharType="end"/>
        </w:r>
      </w:ins>
    </w:p>
  </w:footnote>
  <w:footnote w:id="2">
    <w:p w14:paraId="2CA7B422" w14:textId="77777777" w:rsidR="005167B8" w:rsidRPr="001C7357" w:rsidRDefault="005167B8" w:rsidP="005167B8">
      <w:pPr>
        <w:pStyle w:val="a6"/>
        <w:rPr>
          <w:rFonts w:ascii="Times New Roman" w:hAnsi="Times New Roman" w:cs="Times New Roman"/>
          <w:i/>
          <w:iCs/>
          <w:lang w:val="en-US"/>
        </w:rPr>
      </w:pPr>
      <w:r w:rsidRPr="001C7357">
        <w:rPr>
          <w:rStyle w:val="a8"/>
          <w:rFonts w:ascii="Times New Roman" w:hAnsi="Times New Roman" w:cs="Times New Roman"/>
          <w:i/>
          <w:iCs/>
        </w:rPr>
        <w:footnoteRef/>
      </w:r>
      <w:r w:rsidRPr="001C7357">
        <w:rPr>
          <w:rFonts w:ascii="Times New Roman" w:hAnsi="Times New Roman" w:cs="Times New Roman"/>
          <w:i/>
          <w:iCs/>
          <w:lang w:val="en-US"/>
        </w:rPr>
        <w:t xml:space="preserve"> </w:t>
      </w:r>
      <w:r w:rsidRPr="001C7357">
        <w:rPr>
          <w:rFonts w:ascii="Times New Roman" w:hAnsi="Times New Roman" w:cs="Times New Roman"/>
          <w:i/>
          <w:iCs/>
          <w:color w:val="222222"/>
          <w:sz w:val="19"/>
          <w:szCs w:val="19"/>
          <w:shd w:val="clear" w:color="auto" w:fill="FFFFFF"/>
          <w:lang w:val="en-US"/>
        </w:rPr>
        <w:t> </w:t>
      </w:r>
      <w:r w:rsidR="00EC28A3">
        <w:fldChar w:fldCharType="begin"/>
      </w:r>
      <w:r w:rsidR="00EC28A3" w:rsidRPr="008929F2">
        <w:rPr>
          <w:lang w:val="en-US"/>
        </w:rPr>
        <w:instrText xml:space="preserve"> HYPERLINK "https://en.wikipedia.org/wiki/Carl_David_Tolm%C3%A9_Runge" \o "Carl David Tolmé Runge" </w:instrText>
      </w:r>
      <w:r w:rsidR="00EC28A3">
        <w:fldChar w:fldCharType="separate"/>
      </w:r>
      <w:r w:rsidRPr="001C7357">
        <w:rPr>
          <w:rStyle w:val="a4"/>
          <w:rFonts w:ascii="Times New Roman" w:hAnsi="Times New Roman" w:cs="Times New Roman"/>
          <w:i/>
          <w:iCs/>
          <w:color w:val="0B0080"/>
          <w:sz w:val="19"/>
          <w:szCs w:val="19"/>
          <w:shd w:val="clear" w:color="auto" w:fill="FFFFFF"/>
          <w:lang w:val="en-US"/>
        </w:rPr>
        <w:t>Runge, Carl</w:t>
      </w:r>
      <w:r w:rsidR="00EC28A3">
        <w:rPr>
          <w:rStyle w:val="a4"/>
          <w:rFonts w:ascii="Times New Roman" w:hAnsi="Times New Roman" w:cs="Times New Roman"/>
          <w:i/>
          <w:iCs/>
          <w:color w:val="0B0080"/>
          <w:sz w:val="19"/>
          <w:szCs w:val="19"/>
          <w:shd w:val="clear" w:color="auto" w:fill="FFFFFF"/>
          <w:lang w:val="en-US"/>
        </w:rPr>
        <w:fldChar w:fldCharType="end"/>
      </w:r>
      <w:r w:rsidRPr="001C7357">
        <w:rPr>
          <w:rStyle w:val="HTML"/>
          <w:rFonts w:ascii="Times New Roman" w:hAnsi="Times New Roman" w:cs="Times New Roman"/>
          <w:i w:val="0"/>
          <w:iCs w:val="0"/>
          <w:color w:val="222222"/>
          <w:sz w:val="19"/>
          <w:szCs w:val="19"/>
          <w:shd w:val="clear" w:color="auto" w:fill="FFFFFF"/>
          <w:lang w:val="en-US"/>
        </w:rPr>
        <w:t> (1901), "Über empirische Funktionen und die Interpolation zwischen äquidistanten Ordinaten", Zeitschrift für Mathematik und Physik, </w:t>
      </w:r>
      <w:r w:rsidRPr="001C7357">
        <w:rPr>
          <w:rStyle w:val="HTML"/>
          <w:rFonts w:ascii="Times New Roman" w:hAnsi="Times New Roman" w:cs="Times New Roman"/>
          <w:b/>
          <w:bCs/>
          <w:i w:val="0"/>
          <w:iCs w:val="0"/>
          <w:color w:val="222222"/>
          <w:sz w:val="19"/>
          <w:szCs w:val="19"/>
          <w:shd w:val="clear" w:color="auto" w:fill="FFFFFF"/>
          <w:lang w:val="en-US"/>
        </w:rPr>
        <w:t>46</w:t>
      </w:r>
      <w:r w:rsidRPr="001C7357">
        <w:rPr>
          <w:rStyle w:val="HTML"/>
          <w:rFonts w:ascii="Times New Roman" w:hAnsi="Times New Roman" w:cs="Times New Roman"/>
          <w:i w:val="0"/>
          <w:iCs w:val="0"/>
          <w:color w:val="222222"/>
          <w:sz w:val="19"/>
          <w:szCs w:val="19"/>
          <w:shd w:val="clear" w:color="auto" w:fill="FFFFFF"/>
          <w:lang w:val="en-US"/>
        </w:rPr>
        <w:t>: 224–243.</w:t>
      </w:r>
      <w:r w:rsidRPr="001C7357">
        <w:rPr>
          <w:rStyle w:val="reference-text"/>
          <w:rFonts w:ascii="Times New Roman" w:hAnsi="Times New Roman" w:cs="Times New Roman"/>
          <w:i/>
          <w:iCs/>
          <w:color w:val="222222"/>
          <w:sz w:val="19"/>
          <w:szCs w:val="19"/>
          <w:shd w:val="clear" w:color="auto" w:fill="FFFFFF"/>
          <w:lang w:val="en-US"/>
        </w:rPr>
        <w:t> available at </w:t>
      </w:r>
      <w:hyperlink r:id="rId1" w:history="1">
        <w:r w:rsidRPr="001C7357">
          <w:rPr>
            <w:rStyle w:val="a4"/>
            <w:rFonts w:ascii="Times New Roman" w:hAnsi="Times New Roman" w:cs="Times New Roman"/>
            <w:i/>
            <w:iCs/>
            <w:color w:val="663366"/>
            <w:sz w:val="19"/>
            <w:szCs w:val="19"/>
            <w:shd w:val="clear" w:color="auto" w:fill="FFFFFF"/>
            <w:lang w:val="en-US"/>
          </w:rPr>
          <w:t>www.archive.org</w:t>
        </w:r>
      </w:hyperlink>
    </w:p>
  </w:footnote>
  <w:footnote w:id="3">
    <w:p w14:paraId="38B64050" w14:textId="4A07719A" w:rsidR="005167B8" w:rsidRDefault="005167B8" w:rsidP="005167B8">
      <w:pPr>
        <w:pStyle w:val="a6"/>
      </w:pPr>
      <w:r w:rsidRPr="001C7357">
        <w:rPr>
          <w:rStyle w:val="a8"/>
          <w:rFonts w:ascii="Times New Roman" w:hAnsi="Times New Roman" w:cs="Times New Roman"/>
          <w:i/>
          <w:iCs/>
        </w:rPr>
        <w:footnoteRef/>
      </w:r>
      <w:r w:rsidRPr="001C7357">
        <w:rPr>
          <w:rFonts w:ascii="Times New Roman" w:hAnsi="Times New Roman" w:cs="Times New Roman"/>
          <w:i/>
          <w:iCs/>
        </w:rPr>
        <w:t xml:space="preserve"> Теплова 2012</w:t>
      </w:r>
    </w:p>
  </w:footnote>
  <w:footnote w:id="4">
    <w:p w14:paraId="42CE0D3C" w14:textId="77777777" w:rsidR="005167B8" w:rsidRPr="00006AC5" w:rsidRDefault="005167B8" w:rsidP="005167B8">
      <w:pPr>
        <w:pStyle w:val="a6"/>
      </w:pPr>
      <w:r>
        <w:rPr>
          <w:rStyle w:val="a8"/>
        </w:rPr>
        <w:footnoteRef/>
      </w:r>
      <w:r>
        <w:t xml:space="preserve"> </w:t>
      </w:r>
      <w:r>
        <w:rPr>
          <w:rFonts w:ascii="FuturisLightC" w:eastAsiaTheme="minorHAnsi" w:hAnsi="FuturisLightC" w:cs="FuturisLightC"/>
          <w:sz w:val="16"/>
          <w:szCs w:val="16"/>
          <w:lang w:eastAsia="en-US"/>
        </w:rPr>
        <w:t>http://www.sternstewart.com/?content=proprietary&amp;p=cov)</w:t>
      </w:r>
    </w:p>
  </w:footnote>
  <w:footnote w:id="5">
    <w:p w14:paraId="75DE9E45" w14:textId="77777777" w:rsidR="005167B8" w:rsidRPr="00006AC5" w:rsidRDefault="005167B8" w:rsidP="005167B8">
      <w:pPr>
        <w:pStyle w:val="a6"/>
      </w:pPr>
      <w:r>
        <w:rPr>
          <w:rStyle w:val="a8"/>
        </w:rPr>
        <w:footnoteRef/>
      </w:r>
      <w:r>
        <w:t xml:space="preserve"> </w:t>
      </w:r>
      <w:r w:rsidRPr="00E05F1A">
        <w:t>(</w:t>
      </w:r>
      <w:r w:rsidRPr="00E05F1A">
        <w:t>Ивашковская, Животова)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748"/>
    <w:multiLevelType w:val="hybridMultilevel"/>
    <w:tmpl w:val="81529162"/>
    <w:lvl w:ilvl="0" w:tplc="5F5269CC">
      <w:start w:val="1"/>
      <w:numFmt w:val="bullet"/>
      <w:lvlText w:val=""/>
      <w:lvlJc w:val="left"/>
      <w:pPr>
        <w:ind w:left="144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15:restartNumberingAfterBreak="0">
    <w:nsid w:val="151E664D"/>
    <w:multiLevelType w:val="hybridMultilevel"/>
    <w:tmpl w:val="AC8E4116"/>
    <w:lvl w:ilvl="0" w:tplc="15BAE14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2FAC1635"/>
    <w:multiLevelType w:val="multilevel"/>
    <w:tmpl w:val="45A422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C304816"/>
    <w:multiLevelType w:val="hybridMultilevel"/>
    <w:tmpl w:val="2C7CD764"/>
    <w:lvl w:ilvl="0" w:tplc="D7D0D54E">
      <w:start w:val="1"/>
      <w:numFmt w:val="decimal"/>
      <w:lvlText w:val="%1."/>
      <w:lvlJc w:val="left"/>
      <w:pPr>
        <w:ind w:left="1080" w:hanging="360"/>
      </w:pPr>
      <w:rPr>
        <w:rFonts w:hint="default"/>
        <w:sz w:val="28"/>
        <w:szCs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40E14B4"/>
    <w:multiLevelType w:val="hybridMultilevel"/>
    <w:tmpl w:val="5454716C"/>
    <w:lvl w:ilvl="0" w:tplc="01A0BB6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4C44F58"/>
    <w:multiLevelType w:val="hybridMultilevel"/>
    <w:tmpl w:val="6B30A44C"/>
    <w:lvl w:ilvl="0" w:tplc="F4E0C4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F571334"/>
    <w:multiLevelType w:val="multilevel"/>
    <w:tmpl w:val="C2189FF0"/>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B002249"/>
    <w:multiLevelType w:val="hybridMultilevel"/>
    <w:tmpl w:val="940ABB72"/>
    <w:lvl w:ilvl="0" w:tplc="15BAE14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6EA343CF"/>
    <w:multiLevelType w:val="hybridMultilevel"/>
    <w:tmpl w:val="299EF97C"/>
    <w:lvl w:ilvl="0" w:tplc="B14A13C2">
      <w:start w:val="1"/>
      <w:numFmt w:val="bullet"/>
      <w:lvlText w:val=""/>
      <w:lvlJc w:val="left"/>
      <w:pPr>
        <w:ind w:left="142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15:restartNumberingAfterBreak="0">
    <w:nsid w:val="71F509D8"/>
    <w:multiLevelType w:val="hybridMultilevel"/>
    <w:tmpl w:val="FA7E5C76"/>
    <w:lvl w:ilvl="0" w:tplc="D02018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7"/>
  </w:num>
  <w:num w:numId="2">
    <w:abstractNumId w:val="1"/>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4"/>
  </w:num>
  <w:num w:numId="8">
    <w:abstractNumId w:val="3"/>
  </w:num>
  <w:num w:numId="9">
    <w:abstractNumId w:val="5"/>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Александр Гордеев">
    <w15:presenceInfo w15:providerId="Windows Live" w15:userId="19efb10b4f9fab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96"/>
    <w:rsid w:val="00190AAC"/>
    <w:rsid w:val="001C7357"/>
    <w:rsid w:val="001F7DD8"/>
    <w:rsid w:val="002164F5"/>
    <w:rsid w:val="00336447"/>
    <w:rsid w:val="003C4F33"/>
    <w:rsid w:val="005167B8"/>
    <w:rsid w:val="005A15A7"/>
    <w:rsid w:val="005A4996"/>
    <w:rsid w:val="005A7D26"/>
    <w:rsid w:val="007B642D"/>
    <w:rsid w:val="0080108F"/>
    <w:rsid w:val="00822CD4"/>
    <w:rsid w:val="008929F2"/>
    <w:rsid w:val="00A05466"/>
    <w:rsid w:val="00B06CA2"/>
    <w:rsid w:val="00B34F69"/>
    <w:rsid w:val="00B8244A"/>
    <w:rsid w:val="00D3622B"/>
    <w:rsid w:val="00D52331"/>
    <w:rsid w:val="00D63B74"/>
    <w:rsid w:val="00E2046B"/>
    <w:rsid w:val="00E21084"/>
    <w:rsid w:val="00E21BB4"/>
    <w:rsid w:val="00E752B5"/>
    <w:rsid w:val="00EC2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F47B"/>
  <w15:chartTrackingRefBased/>
  <w15:docId w15:val="{1607200A-3922-42FF-A69F-4008B97B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D26"/>
    <w:pPr>
      <w:spacing w:after="0" w:line="240" w:lineRule="auto"/>
      <w:ind w:firstLine="720"/>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5A7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90A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7D26"/>
    <w:rPr>
      <w:rFonts w:asciiTheme="majorHAnsi" w:eastAsiaTheme="majorEastAsia" w:hAnsiTheme="majorHAnsi" w:cstheme="majorBidi"/>
      <w:color w:val="2F5496" w:themeColor="accent1" w:themeShade="BF"/>
      <w:sz w:val="32"/>
      <w:szCs w:val="32"/>
      <w:lang w:eastAsia="ru-RU"/>
    </w:rPr>
  </w:style>
  <w:style w:type="paragraph" w:customStyle="1" w:styleId="11">
    <w:name w:val="Обычный1"/>
    <w:rsid w:val="005A7D26"/>
    <w:pPr>
      <w:snapToGrid w:val="0"/>
      <w:spacing w:before="100" w:after="100" w:line="240" w:lineRule="auto"/>
    </w:pPr>
    <w:rPr>
      <w:rFonts w:ascii="Times New Roman" w:eastAsia="Times New Roman" w:hAnsi="Times New Roman" w:cs="Times New Roman"/>
      <w:sz w:val="24"/>
      <w:szCs w:val="20"/>
      <w:lang w:eastAsia="ru-RU"/>
    </w:rPr>
  </w:style>
  <w:style w:type="paragraph" w:styleId="a3">
    <w:name w:val="TOC Heading"/>
    <w:basedOn w:val="1"/>
    <w:next w:val="a"/>
    <w:uiPriority w:val="39"/>
    <w:unhideWhenUsed/>
    <w:qFormat/>
    <w:rsid w:val="005A7D26"/>
    <w:pPr>
      <w:spacing w:line="259" w:lineRule="auto"/>
      <w:ind w:firstLine="0"/>
      <w:outlineLvl w:val="9"/>
    </w:pPr>
  </w:style>
  <w:style w:type="paragraph" w:styleId="12">
    <w:name w:val="toc 1"/>
    <w:basedOn w:val="a"/>
    <w:next w:val="a"/>
    <w:autoRedefine/>
    <w:uiPriority w:val="39"/>
    <w:unhideWhenUsed/>
    <w:rsid w:val="005A7D26"/>
    <w:pPr>
      <w:spacing w:after="100"/>
    </w:pPr>
  </w:style>
  <w:style w:type="character" w:styleId="a4">
    <w:name w:val="Hyperlink"/>
    <w:basedOn w:val="a0"/>
    <w:uiPriority w:val="99"/>
    <w:unhideWhenUsed/>
    <w:rsid w:val="005A7D26"/>
    <w:rPr>
      <w:color w:val="0563C1" w:themeColor="hyperlink"/>
      <w:u w:val="single"/>
    </w:rPr>
  </w:style>
  <w:style w:type="paragraph" w:styleId="a5">
    <w:name w:val="List Paragraph"/>
    <w:basedOn w:val="a"/>
    <w:uiPriority w:val="34"/>
    <w:qFormat/>
    <w:rsid w:val="00E21BB4"/>
    <w:pPr>
      <w:ind w:left="720"/>
      <w:contextualSpacing/>
    </w:pPr>
  </w:style>
  <w:style w:type="character" w:customStyle="1" w:styleId="20">
    <w:name w:val="Заголовок 2 Знак"/>
    <w:basedOn w:val="a0"/>
    <w:link w:val="2"/>
    <w:uiPriority w:val="9"/>
    <w:rsid w:val="00190AAC"/>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E21084"/>
    <w:pPr>
      <w:spacing w:after="100"/>
      <w:ind w:left="240"/>
    </w:pPr>
  </w:style>
  <w:style w:type="paragraph" w:styleId="a6">
    <w:name w:val="footnote text"/>
    <w:basedOn w:val="a"/>
    <w:link w:val="a7"/>
    <w:uiPriority w:val="99"/>
    <w:semiHidden/>
    <w:unhideWhenUsed/>
    <w:rsid w:val="00E21084"/>
    <w:pPr>
      <w:ind w:firstLine="0"/>
    </w:pPr>
    <w:rPr>
      <w:rFonts w:asciiTheme="minorHAnsi" w:eastAsiaTheme="minorEastAsia" w:hAnsiTheme="minorHAnsi" w:cstheme="minorBidi"/>
      <w:sz w:val="20"/>
      <w:lang w:eastAsia="zh-CN"/>
    </w:rPr>
  </w:style>
  <w:style w:type="character" w:customStyle="1" w:styleId="a7">
    <w:name w:val="Текст сноски Знак"/>
    <w:basedOn w:val="a0"/>
    <w:link w:val="a6"/>
    <w:uiPriority w:val="99"/>
    <w:semiHidden/>
    <w:rsid w:val="00E21084"/>
    <w:rPr>
      <w:rFonts w:eastAsiaTheme="minorEastAsia"/>
      <w:sz w:val="20"/>
      <w:szCs w:val="20"/>
      <w:lang w:eastAsia="zh-CN"/>
    </w:rPr>
  </w:style>
  <w:style w:type="character" w:styleId="a8">
    <w:name w:val="footnote reference"/>
    <w:basedOn w:val="a0"/>
    <w:uiPriority w:val="99"/>
    <w:semiHidden/>
    <w:unhideWhenUsed/>
    <w:rsid w:val="00E21084"/>
    <w:rPr>
      <w:vertAlign w:val="superscript"/>
    </w:rPr>
  </w:style>
  <w:style w:type="character" w:customStyle="1" w:styleId="tlid-translation">
    <w:name w:val="tlid-translation"/>
    <w:basedOn w:val="a0"/>
    <w:rsid w:val="005167B8"/>
  </w:style>
  <w:style w:type="paragraph" w:styleId="a9">
    <w:name w:val="Normal (Web)"/>
    <w:basedOn w:val="a"/>
    <w:unhideWhenUsed/>
    <w:rsid w:val="005167B8"/>
    <w:pPr>
      <w:spacing w:before="100" w:beforeAutospacing="1" w:after="100" w:afterAutospacing="1"/>
      <w:ind w:firstLine="0"/>
    </w:pPr>
    <w:rPr>
      <w:szCs w:val="24"/>
    </w:rPr>
  </w:style>
  <w:style w:type="character" w:customStyle="1" w:styleId="reference-text">
    <w:name w:val="reference-text"/>
    <w:basedOn w:val="a0"/>
    <w:rsid w:val="005167B8"/>
  </w:style>
  <w:style w:type="character" w:styleId="HTML">
    <w:name w:val="HTML Cite"/>
    <w:basedOn w:val="a0"/>
    <w:uiPriority w:val="99"/>
    <w:semiHidden/>
    <w:unhideWhenUsed/>
    <w:rsid w:val="005167B8"/>
    <w:rPr>
      <w:i/>
      <w:iCs/>
    </w:rPr>
  </w:style>
  <w:style w:type="paragraph" w:styleId="aa">
    <w:name w:val="Balloon Text"/>
    <w:basedOn w:val="a"/>
    <w:link w:val="ab"/>
    <w:uiPriority w:val="99"/>
    <w:semiHidden/>
    <w:unhideWhenUsed/>
    <w:rsid w:val="003C4F33"/>
    <w:rPr>
      <w:rFonts w:ascii="Segoe UI" w:hAnsi="Segoe UI" w:cs="Segoe UI"/>
      <w:sz w:val="18"/>
      <w:szCs w:val="18"/>
    </w:rPr>
  </w:style>
  <w:style w:type="character" w:customStyle="1" w:styleId="ab">
    <w:name w:val="Текст выноски Знак"/>
    <w:basedOn w:val="a0"/>
    <w:link w:val="aa"/>
    <w:uiPriority w:val="99"/>
    <w:semiHidden/>
    <w:rsid w:val="003C4F33"/>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537167">
      <w:bodyDiv w:val="1"/>
      <w:marLeft w:val="0"/>
      <w:marRight w:val="0"/>
      <w:marTop w:val="0"/>
      <w:marBottom w:val="0"/>
      <w:divBdr>
        <w:top w:val="none" w:sz="0" w:space="0" w:color="auto"/>
        <w:left w:val="none" w:sz="0" w:space="0" w:color="auto"/>
        <w:bottom w:val="none" w:sz="0" w:space="0" w:color="auto"/>
        <w:right w:val="none" w:sz="0" w:space="0" w:color="auto"/>
      </w:divBdr>
    </w:div>
    <w:div w:id="143262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rchive.org/details/zeitschriftfrma12runggo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21</Pages>
  <Words>4909</Words>
  <Characters>27982</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Гордеев</dc:creator>
  <cp:keywords/>
  <dc:description/>
  <cp:lastModifiedBy>Александр Гордеев</cp:lastModifiedBy>
  <cp:revision>11</cp:revision>
  <dcterms:created xsi:type="dcterms:W3CDTF">2020-03-14T08:56:00Z</dcterms:created>
  <dcterms:modified xsi:type="dcterms:W3CDTF">2020-03-15T12:55:00Z</dcterms:modified>
</cp:coreProperties>
</file>